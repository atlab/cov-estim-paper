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9352EE" w14:textId="1C1A0490" w:rsidR="00114053" w:rsidRPr="00230B96" w:rsidRDefault="00115451" w:rsidP="00230B96">
      <w:pPr>
        <w:pStyle w:val="LaTeXcode"/>
      </w:pPr>
      <w:r>
        <w:softHyphen/>
      </w:r>
      <w:r>
        <w:softHyphen/>
      </w:r>
      <w:r w:rsidR="00114053" w:rsidRPr="00230B96">
        <w:t xml:space="preserve">% Template for </w:t>
      </w:r>
      <w:proofErr w:type="spellStart"/>
      <w:r w:rsidR="00114053" w:rsidRPr="00230B96">
        <w:t>PLoS</w:t>
      </w:r>
      <w:proofErr w:type="spellEnd"/>
    </w:p>
    <w:p w14:paraId="29E1562B" w14:textId="77777777" w:rsidR="00114053" w:rsidRPr="00230B96" w:rsidRDefault="00114053" w:rsidP="00230B96">
      <w:pPr>
        <w:pStyle w:val="LaTeXcode"/>
      </w:pPr>
      <w:r w:rsidRPr="00230B96">
        <w:t>% Version 1.0 January 2009</w:t>
      </w:r>
    </w:p>
    <w:p w14:paraId="44B38411" w14:textId="77777777" w:rsidR="00114053" w:rsidRPr="00230B96" w:rsidRDefault="00114053" w:rsidP="00230B96">
      <w:pPr>
        <w:pStyle w:val="LaTeXcode"/>
      </w:pPr>
    </w:p>
    <w:p w14:paraId="35DE4EDA" w14:textId="77777777" w:rsidR="00114053" w:rsidRPr="00230B96" w:rsidRDefault="00114053" w:rsidP="00230B96">
      <w:pPr>
        <w:pStyle w:val="LaTeXcode"/>
      </w:pPr>
      <w:r w:rsidRPr="00230B96">
        <w:t>\</w:t>
      </w:r>
      <w:proofErr w:type="spellStart"/>
      <w:proofErr w:type="gramStart"/>
      <w:r w:rsidRPr="00230B96">
        <w:t>documentclass</w:t>
      </w:r>
      <w:proofErr w:type="spellEnd"/>
      <w:proofErr w:type="gramEnd"/>
      <w:r w:rsidRPr="00230B96">
        <w:t>[10pt]{article}</w:t>
      </w:r>
    </w:p>
    <w:p w14:paraId="2C83D065" w14:textId="77777777" w:rsidR="00114053" w:rsidRPr="00230B96" w:rsidRDefault="00114053" w:rsidP="00230B96">
      <w:pPr>
        <w:pStyle w:val="LaTeXcode"/>
      </w:pPr>
    </w:p>
    <w:p w14:paraId="57DE8C4E" w14:textId="77777777" w:rsidR="00114053" w:rsidRPr="00230B96" w:rsidRDefault="00114053" w:rsidP="00230B96">
      <w:pPr>
        <w:pStyle w:val="LaTeXcode"/>
      </w:pPr>
      <w:r w:rsidRPr="00230B96">
        <w:t xml:space="preserve">% </w:t>
      </w:r>
      <w:proofErr w:type="spellStart"/>
      <w:proofErr w:type="gramStart"/>
      <w:r w:rsidRPr="00230B96">
        <w:t>amsmath</w:t>
      </w:r>
      <w:proofErr w:type="spellEnd"/>
      <w:proofErr w:type="gramEnd"/>
      <w:r w:rsidRPr="00230B96">
        <w:t xml:space="preserve"> package, useful for mathematical formulas</w:t>
      </w:r>
    </w:p>
    <w:p w14:paraId="0FB96F78"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amsmath</w:t>
      </w:r>
      <w:proofErr w:type="spellEnd"/>
      <w:r w:rsidRPr="00230B96">
        <w:t>}</w:t>
      </w:r>
    </w:p>
    <w:p w14:paraId="57F60DFB" w14:textId="77777777" w:rsidR="00114053" w:rsidRPr="00230B96" w:rsidRDefault="00114053" w:rsidP="00230B96">
      <w:pPr>
        <w:pStyle w:val="LaTeXcode"/>
      </w:pPr>
      <w:r w:rsidRPr="00230B96">
        <w:t xml:space="preserve">% </w:t>
      </w:r>
      <w:proofErr w:type="spellStart"/>
      <w:proofErr w:type="gramStart"/>
      <w:r w:rsidRPr="00230B96">
        <w:t>amssymb</w:t>
      </w:r>
      <w:proofErr w:type="spellEnd"/>
      <w:proofErr w:type="gramEnd"/>
      <w:r w:rsidRPr="00230B96">
        <w:t xml:space="preserve"> package, useful for mathematical symbols</w:t>
      </w:r>
    </w:p>
    <w:p w14:paraId="158349A7"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amssymb</w:t>
      </w:r>
      <w:proofErr w:type="spellEnd"/>
      <w:r w:rsidRPr="00230B96">
        <w:t>}</w:t>
      </w:r>
    </w:p>
    <w:p w14:paraId="68AD3B9F" w14:textId="77777777" w:rsidR="00114053" w:rsidRPr="00230B96" w:rsidRDefault="00114053" w:rsidP="00230B96">
      <w:pPr>
        <w:pStyle w:val="LaTeXcode"/>
      </w:pPr>
    </w:p>
    <w:p w14:paraId="58D52631" w14:textId="77777777" w:rsidR="00114053" w:rsidRPr="00230B96" w:rsidRDefault="00114053" w:rsidP="00230B96">
      <w:pPr>
        <w:pStyle w:val="LaTeXcode"/>
      </w:pPr>
      <w:r w:rsidRPr="00230B96">
        <w:t xml:space="preserve">% </w:t>
      </w:r>
      <w:proofErr w:type="spellStart"/>
      <w:proofErr w:type="gramStart"/>
      <w:r w:rsidRPr="00230B96">
        <w:t>graphicx</w:t>
      </w:r>
      <w:proofErr w:type="spellEnd"/>
      <w:proofErr w:type="gramEnd"/>
      <w:r w:rsidRPr="00230B96">
        <w:t xml:space="preserve"> package, useful for including </w:t>
      </w:r>
      <w:proofErr w:type="spellStart"/>
      <w:r w:rsidRPr="00230B96">
        <w:t>eps</w:t>
      </w:r>
      <w:proofErr w:type="spellEnd"/>
      <w:r w:rsidRPr="00230B96">
        <w:t xml:space="preserve"> and </w:t>
      </w:r>
      <w:proofErr w:type="spellStart"/>
      <w:r w:rsidRPr="00230B96">
        <w:t>pdf</w:t>
      </w:r>
      <w:proofErr w:type="spellEnd"/>
      <w:r w:rsidRPr="00230B96">
        <w:t xml:space="preserve"> graphics</w:t>
      </w:r>
    </w:p>
    <w:p w14:paraId="04270111" w14:textId="77777777" w:rsidR="00114053" w:rsidRPr="00230B96" w:rsidRDefault="00114053" w:rsidP="00230B96">
      <w:pPr>
        <w:pStyle w:val="LaTeXcode"/>
      </w:pPr>
      <w:r w:rsidRPr="00230B96">
        <w:t xml:space="preserve">% </w:t>
      </w:r>
      <w:proofErr w:type="gramStart"/>
      <w:r w:rsidRPr="00230B96">
        <w:t>include</w:t>
      </w:r>
      <w:proofErr w:type="gramEnd"/>
      <w:r w:rsidRPr="00230B96">
        <w:t xml:space="preserve"> graphics with the command \</w:t>
      </w:r>
      <w:proofErr w:type="spellStart"/>
      <w:r w:rsidRPr="00230B96">
        <w:t>includegraphics</w:t>
      </w:r>
      <w:proofErr w:type="spellEnd"/>
    </w:p>
    <w:p w14:paraId="6760A5C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graphicx</w:t>
      </w:r>
      <w:proofErr w:type="spellEnd"/>
      <w:r w:rsidRPr="00230B96">
        <w:t>}</w:t>
      </w:r>
    </w:p>
    <w:p w14:paraId="01C53491" w14:textId="77777777" w:rsidR="00114053" w:rsidRPr="00230B96" w:rsidRDefault="00114053" w:rsidP="00230B96">
      <w:pPr>
        <w:pStyle w:val="LaTeXcode"/>
      </w:pPr>
    </w:p>
    <w:p w14:paraId="057E4DA9" w14:textId="77777777" w:rsidR="00114053" w:rsidRPr="00230B96" w:rsidRDefault="00114053" w:rsidP="00230B96">
      <w:pPr>
        <w:pStyle w:val="LaTeXcode"/>
      </w:pPr>
      <w:r w:rsidRPr="00230B96">
        <w:t xml:space="preserve">% </w:t>
      </w:r>
      <w:proofErr w:type="gramStart"/>
      <w:r w:rsidRPr="00230B96">
        <w:t>cite</w:t>
      </w:r>
      <w:proofErr w:type="gramEnd"/>
      <w:r w:rsidRPr="00230B96">
        <w:t xml:space="preserve"> package, to clean up citations in the main text. Do not remove.</w:t>
      </w:r>
    </w:p>
    <w:p w14:paraId="5975FB9A"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{cite}</w:t>
      </w:r>
    </w:p>
    <w:p w14:paraId="1E421E0D" w14:textId="77777777" w:rsidR="00114053" w:rsidRPr="00230B96" w:rsidRDefault="00114053" w:rsidP="00230B96">
      <w:pPr>
        <w:pStyle w:val="LaTeXcode"/>
      </w:pPr>
    </w:p>
    <w:p w14:paraId="69879E7B"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 xml:space="preserve">{color} </w:t>
      </w:r>
    </w:p>
    <w:p w14:paraId="12D7B2A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CaptionAfterwards</w:t>
      </w:r>
      <w:proofErr w:type="spellEnd"/>
      <w:r w:rsidRPr="00230B96">
        <w:t>]{</w:t>
      </w:r>
      <w:proofErr w:type="spellStart"/>
      <w:r w:rsidRPr="00230B96">
        <w:t>fltpage</w:t>
      </w:r>
      <w:proofErr w:type="spellEnd"/>
      <w:r w:rsidRPr="00230B96">
        <w:t>}</w:t>
      </w:r>
    </w:p>
    <w:p w14:paraId="77ED353C"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floatrow</w:t>
      </w:r>
      <w:proofErr w:type="spellEnd"/>
      <w:r w:rsidRPr="00230B96">
        <w:t>}</w:t>
      </w:r>
    </w:p>
    <w:p w14:paraId="62204212" w14:textId="77777777" w:rsidR="00114053" w:rsidRPr="00230B96" w:rsidRDefault="00114053" w:rsidP="00230B96">
      <w:pPr>
        <w:pStyle w:val="LaTeXcode"/>
      </w:pPr>
      <w:r w:rsidRPr="00230B96">
        <w:t xml:space="preserve">% Use </w:t>
      </w:r>
      <w:proofErr w:type="spellStart"/>
      <w:r w:rsidRPr="00230B96">
        <w:t>doublespacing</w:t>
      </w:r>
      <w:proofErr w:type="spellEnd"/>
      <w:r w:rsidRPr="00230B96">
        <w:t xml:space="preserve"> - comment out for single spacing</w:t>
      </w:r>
    </w:p>
    <w:p w14:paraId="0A938F60"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setspace</w:t>
      </w:r>
      <w:proofErr w:type="spellEnd"/>
      <w:r w:rsidRPr="00230B96">
        <w:t xml:space="preserve">} </w:t>
      </w:r>
    </w:p>
    <w:p w14:paraId="59EFF964" w14:textId="77777777" w:rsidR="00114053" w:rsidRPr="00230B96" w:rsidRDefault="00114053" w:rsidP="00230B96">
      <w:pPr>
        <w:pStyle w:val="LaTeXcode"/>
      </w:pPr>
      <w:r w:rsidRPr="00230B96">
        <w:t>%\</w:t>
      </w:r>
      <w:proofErr w:type="spellStart"/>
      <w:proofErr w:type="gramStart"/>
      <w:r w:rsidRPr="00230B96">
        <w:t>doublespacing</w:t>
      </w:r>
      <w:proofErr w:type="spellEnd"/>
      <w:proofErr w:type="gramEnd"/>
    </w:p>
    <w:p w14:paraId="663F4EE9" w14:textId="77777777" w:rsidR="00114053" w:rsidRPr="00230B96" w:rsidRDefault="00114053" w:rsidP="00230B96">
      <w:pPr>
        <w:pStyle w:val="LaTeXcode"/>
      </w:pPr>
    </w:p>
    <w:p w14:paraId="25C33BD4" w14:textId="77777777" w:rsidR="00114053" w:rsidRPr="00230B96" w:rsidRDefault="00114053" w:rsidP="00230B96">
      <w:pPr>
        <w:pStyle w:val="LaTeXcode"/>
      </w:pPr>
    </w:p>
    <w:p w14:paraId="4DDAFF2B" w14:textId="77777777" w:rsidR="00114053" w:rsidRPr="00230B96" w:rsidRDefault="00114053" w:rsidP="00230B96">
      <w:pPr>
        <w:pStyle w:val="LaTeXcode"/>
      </w:pPr>
      <w:r w:rsidRPr="00230B96">
        <w:t>% Text layout</w:t>
      </w:r>
    </w:p>
    <w:p w14:paraId="657BF594" w14:textId="77777777" w:rsidR="00114053" w:rsidRPr="00230B96" w:rsidRDefault="00114053" w:rsidP="00230B96">
      <w:pPr>
        <w:pStyle w:val="LaTeXcode"/>
      </w:pPr>
      <w:r w:rsidRPr="00230B96">
        <w:t>\</w:t>
      </w:r>
      <w:proofErr w:type="spellStart"/>
      <w:proofErr w:type="gramStart"/>
      <w:r w:rsidRPr="00230B96">
        <w:t>topmargin</w:t>
      </w:r>
      <w:proofErr w:type="spellEnd"/>
      <w:proofErr w:type="gramEnd"/>
      <w:r w:rsidRPr="00230B96">
        <w:t xml:space="preserve"> 0.0cm</w:t>
      </w:r>
    </w:p>
    <w:p w14:paraId="5F890A40" w14:textId="77777777" w:rsidR="00114053" w:rsidRPr="00230B96" w:rsidRDefault="00114053" w:rsidP="00230B96">
      <w:pPr>
        <w:pStyle w:val="LaTeXcode"/>
      </w:pPr>
      <w:r w:rsidRPr="00230B96">
        <w:t>\</w:t>
      </w:r>
      <w:proofErr w:type="spellStart"/>
      <w:proofErr w:type="gramStart"/>
      <w:r w:rsidRPr="00230B96">
        <w:t>oddsidemargin</w:t>
      </w:r>
      <w:proofErr w:type="spellEnd"/>
      <w:proofErr w:type="gramEnd"/>
      <w:r w:rsidRPr="00230B96">
        <w:t xml:space="preserve"> 0.5cm</w:t>
      </w:r>
    </w:p>
    <w:p w14:paraId="275B3123" w14:textId="77777777" w:rsidR="00114053" w:rsidRPr="00230B96" w:rsidRDefault="00114053" w:rsidP="00230B96">
      <w:pPr>
        <w:pStyle w:val="LaTeXcode"/>
      </w:pPr>
      <w:r w:rsidRPr="00230B96">
        <w:t>\</w:t>
      </w:r>
      <w:proofErr w:type="spellStart"/>
      <w:proofErr w:type="gramStart"/>
      <w:r w:rsidRPr="00230B96">
        <w:t>evensidemargin</w:t>
      </w:r>
      <w:proofErr w:type="spellEnd"/>
      <w:proofErr w:type="gramEnd"/>
      <w:r w:rsidRPr="00230B96">
        <w:t xml:space="preserve"> 0.5cm</w:t>
      </w:r>
    </w:p>
    <w:p w14:paraId="7078D72A" w14:textId="77777777" w:rsidR="00114053" w:rsidRPr="00230B96" w:rsidRDefault="00114053" w:rsidP="00230B96">
      <w:pPr>
        <w:pStyle w:val="LaTeXcode"/>
      </w:pPr>
      <w:r w:rsidRPr="00230B96">
        <w:t>\</w:t>
      </w:r>
      <w:proofErr w:type="spellStart"/>
      <w:proofErr w:type="gramStart"/>
      <w:r w:rsidRPr="00230B96">
        <w:t>textwidth</w:t>
      </w:r>
      <w:proofErr w:type="spellEnd"/>
      <w:proofErr w:type="gramEnd"/>
      <w:r w:rsidRPr="00230B96">
        <w:t xml:space="preserve"> 16cm </w:t>
      </w:r>
    </w:p>
    <w:p w14:paraId="66E36316" w14:textId="77777777" w:rsidR="00114053" w:rsidRPr="00230B96" w:rsidRDefault="00114053" w:rsidP="00230B96">
      <w:pPr>
        <w:pStyle w:val="LaTeXcode"/>
      </w:pPr>
      <w:r w:rsidRPr="00230B96">
        <w:t>\</w:t>
      </w:r>
      <w:proofErr w:type="spellStart"/>
      <w:proofErr w:type="gramStart"/>
      <w:r w:rsidRPr="00230B96">
        <w:t>textheight</w:t>
      </w:r>
      <w:proofErr w:type="spellEnd"/>
      <w:proofErr w:type="gramEnd"/>
      <w:r w:rsidRPr="00230B96">
        <w:t xml:space="preserve"> 21cm</w:t>
      </w:r>
    </w:p>
    <w:p w14:paraId="3C5D3482" w14:textId="77777777" w:rsidR="00114053" w:rsidRPr="00230B96" w:rsidRDefault="00114053" w:rsidP="00230B96">
      <w:pPr>
        <w:pStyle w:val="LaTeXcode"/>
      </w:pPr>
    </w:p>
    <w:p w14:paraId="5EB4402F" w14:textId="77777777" w:rsidR="00114053" w:rsidRPr="00230B96" w:rsidRDefault="00114053" w:rsidP="00230B96">
      <w:pPr>
        <w:pStyle w:val="LaTeXcode"/>
      </w:pPr>
      <w:r w:rsidRPr="00230B96">
        <w:t>% Bold the 'Figure #' in the caption and separate it with a period</w:t>
      </w:r>
    </w:p>
    <w:p w14:paraId="440F2690" w14:textId="77777777" w:rsidR="00114053" w:rsidRPr="00230B96" w:rsidRDefault="00114053" w:rsidP="00230B96">
      <w:pPr>
        <w:pStyle w:val="LaTeXcode"/>
      </w:pPr>
      <w:r w:rsidRPr="00230B96">
        <w:t>% Captions will be left justified</w:t>
      </w:r>
    </w:p>
    <w:p w14:paraId="144733D6" w14:textId="77777777" w:rsidR="00114053" w:rsidRPr="00230B96" w:rsidRDefault="00114053" w:rsidP="00230B96">
      <w:pPr>
        <w:pStyle w:val="LaTeXcode"/>
      </w:pPr>
      <w:r w:rsidRPr="00230B96">
        <w:t>\</w:t>
      </w:r>
      <w:proofErr w:type="spellStart"/>
      <w:proofErr w:type="gramStart"/>
      <w:r w:rsidRPr="00230B96">
        <w:t>usepackage</w:t>
      </w:r>
      <w:proofErr w:type="spellEnd"/>
      <w:proofErr w:type="gramEnd"/>
      <w:r w:rsidRPr="00230B96">
        <w:t>[</w:t>
      </w:r>
      <w:proofErr w:type="spellStart"/>
      <w:r w:rsidRPr="00230B96">
        <w:t>labelfont</w:t>
      </w:r>
      <w:proofErr w:type="spellEnd"/>
      <w:r w:rsidRPr="00230B96">
        <w:t>=</w:t>
      </w:r>
      <w:proofErr w:type="spellStart"/>
      <w:r w:rsidRPr="00230B96">
        <w:t>bf,labelsep</w:t>
      </w:r>
      <w:proofErr w:type="spellEnd"/>
      <w:r w:rsidRPr="00230B96">
        <w:t>=</w:t>
      </w:r>
      <w:proofErr w:type="spellStart"/>
      <w:r w:rsidRPr="00230B96">
        <w:t>period,justification</w:t>
      </w:r>
      <w:proofErr w:type="spellEnd"/>
      <w:r w:rsidRPr="00230B96">
        <w:t>=</w:t>
      </w:r>
      <w:proofErr w:type="spellStart"/>
      <w:r w:rsidRPr="00230B96">
        <w:t>raggedright</w:t>
      </w:r>
      <w:proofErr w:type="spellEnd"/>
      <w:r w:rsidRPr="00230B96">
        <w:t>]{caption}</w:t>
      </w:r>
    </w:p>
    <w:p w14:paraId="0A9C6433" w14:textId="77777777" w:rsidR="00114053" w:rsidRPr="00230B96" w:rsidRDefault="00114053" w:rsidP="00230B96">
      <w:pPr>
        <w:pStyle w:val="LaTeXcode"/>
      </w:pPr>
    </w:p>
    <w:p w14:paraId="2CBCA8A2" w14:textId="77777777" w:rsidR="00114053" w:rsidRPr="00230B96" w:rsidRDefault="00114053" w:rsidP="00230B96">
      <w:pPr>
        <w:pStyle w:val="LaTeXcode"/>
      </w:pPr>
      <w:r w:rsidRPr="00230B96">
        <w:t xml:space="preserve">% Use the </w:t>
      </w:r>
      <w:proofErr w:type="spellStart"/>
      <w:r w:rsidRPr="00230B96">
        <w:t>PLoS</w:t>
      </w:r>
      <w:proofErr w:type="spellEnd"/>
      <w:r w:rsidRPr="00230B96">
        <w:t xml:space="preserve"> provided </w:t>
      </w:r>
      <w:proofErr w:type="spellStart"/>
      <w:r w:rsidRPr="00230B96">
        <w:t>bibtex</w:t>
      </w:r>
      <w:proofErr w:type="spellEnd"/>
      <w:r w:rsidRPr="00230B96">
        <w:t xml:space="preserve"> style</w:t>
      </w:r>
    </w:p>
    <w:p w14:paraId="5C9E19DA" w14:textId="77777777" w:rsidR="00114053" w:rsidRPr="00230B96" w:rsidRDefault="00114053" w:rsidP="00230B96">
      <w:pPr>
        <w:pStyle w:val="LaTeXcode"/>
      </w:pPr>
      <w:r w:rsidRPr="00230B96">
        <w:t>\</w:t>
      </w:r>
      <w:proofErr w:type="spellStart"/>
      <w:proofErr w:type="gramStart"/>
      <w:r w:rsidRPr="00230B96">
        <w:t>bibliographystyle</w:t>
      </w:r>
      <w:proofErr w:type="spellEnd"/>
      <w:proofErr w:type="gramEnd"/>
      <w:r w:rsidRPr="00230B96">
        <w:t>{plos2009}</w:t>
      </w:r>
    </w:p>
    <w:p w14:paraId="3852B994" w14:textId="77777777" w:rsidR="00114053" w:rsidRPr="00230B96" w:rsidRDefault="00114053" w:rsidP="00230B96">
      <w:pPr>
        <w:pStyle w:val="LaTeXcode"/>
      </w:pPr>
    </w:p>
    <w:p w14:paraId="58A6467E" w14:textId="77777777" w:rsidR="00114053" w:rsidRPr="00230B96" w:rsidRDefault="00114053" w:rsidP="00230B96">
      <w:pPr>
        <w:pStyle w:val="LaTeXcode"/>
      </w:pPr>
      <w:r w:rsidRPr="00230B96">
        <w:t>% Remove brackets from numbering in List of References</w:t>
      </w:r>
    </w:p>
    <w:p w14:paraId="7DEB46E8" w14:textId="77777777" w:rsidR="00114053" w:rsidRPr="00230B96" w:rsidRDefault="00114053" w:rsidP="00230B96">
      <w:pPr>
        <w:pStyle w:val="LaTeXcode"/>
      </w:pPr>
      <w:r w:rsidRPr="00230B96">
        <w:t>\</w:t>
      </w:r>
      <w:proofErr w:type="spellStart"/>
      <w:proofErr w:type="gramStart"/>
      <w:r w:rsidRPr="00230B96">
        <w:t>makeatletter</w:t>
      </w:r>
      <w:proofErr w:type="spellEnd"/>
      <w:proofErr w:type="gramEnd"/>
    </w:p>
    <w:p w14:paraId="460C2B24" w14:textId="77777777" w:rsidR="00114053" w:rsidRPr="00230B96" w:rsidRDefault="00114053" w:rsidP="00230B96">
      <w:pPr>
        <w:pStyle w:val="LaTeXcode"/>
      </w:pPr>
      <w:r w:rsidRPr="00230B96">
        <w:t>\</w:t>
      </w:r>
      <w:proofErr w:type="spellStart"/>
      <w:proofErr w:type="gramStart"/>
      <w:r w:rsidRPr="00230B96">
        <w:t>renewcommand</w:t>
      </w:r>
      <w:proofErr w:type="spellEnd"/>
      <w:proofErr w:type="gramEnd"/>
      <w:r w:rsidRPr="00230B96">
        <w:t>{\@</w:t>
      </w:r>
      <w:proofErr w:type="spellStart"/>
      <w:r w:rsidRPr="00230B96">
        <w:t>biblabel</w:t>
      </w:r>
      <w:proofErr w:type="spellEnd"/>
      <w:r w:rsidRPr="00230B96">
        <w:t>}[1]{\quad#1.}</w:t>
      </w:r>
    </w:p>
    <w:p w14:paraId="5BDFDD77" w14:textId="77777777" w:rsidR="00114053" w:rsidRPr="00230B96" w:rsidRDefault="00114053" w:rsidP="00230B96">
      <w:pPr>
        <w:pStyle w:val="LaTeXcode"/>
      </w:pPr>
      <w:r w:rsidRPr="00230B96">
        <w:t>\</w:t>
      </w:r>
      <w:proofErr w:type="spellStart"/>
      <w:proofErr w:type="gramStart"/>
      <w:r w:rsidRPr="00230B96">
        <w:t>makeatother</w:t>
      </w:r>
      <w:proofErr w:type="spellEnd"/>
      <w:proofErr w:type="gramEnd"/>
    </w:p>
    <w:p w14:paraId="364012D2" w14:textId="77777777" w:rsidR="00114053" w:rsidRPr="00230B96" w:rsidRDefault="00114053" w:rsidP="00230B96">
      <w:pPr>
        <w:pStyle w:val="LaTeXcode"/>
      </w:pPr>
    </w:p>
    <w:p w14:paraId="531ECE0A" w14:textId="77777777" w:rsidR="00114053" w:rsidRPr="00230B96" w:rsidRDefault="00114053" w:rsidP="00230B96">
      <w:pPr>
        <w:pStyle w:val="LaTeXcode"/>
      </w:pPr>
    </w:p>
    <w:p w14:paraId="5FD347F9" w14:textId="77777777" w:rsidR="00114053" w:rsidRPr="00230B96" w:rsidRDefault="00114053" w:rsidP="00230B96">
      <w:pPr>
        <w:pStyle w:val="LaTeXcode"/>
      </w:pPr>
      <w:r w:rsidRPr="00230B96">
        <w:t>% Leave date blank</w:t>
      </w:r>
    </w:p>
    <w:p w14:paraId="477CFC57" w14:textId="77777777" w:rsidR="00114053" w:rsidRPr="00230B96" w:rsidRDefault="00114053" w:rsidP="00230B96">
      <w:pPr>
        <w:pStyle w:val="LaTeXcode"/>
      </w:pPr>
      <w:r w:rsidRPr="00230B96">
        <w:t>\</w:t>
      </w:r>
      <w:proofErr w:type="gramStart"/>
      <w:r w:rsidRPr="00230B96">
        <w:t>date</w:t>
      </w:r>
      <w:proofErr w:type="gramEnd"/>
      <w:r w:rsidRPr="00230B96">
        <w:t>{}</w:t>
      </w:r>
    </w:p>
    <w:p w14:paraId="20E96A20" w14:textId="77777777" w:rsidR="00114053" w:rsidRPr="00230B96" w:rsidRDefault="00114053" w:rsidP="00230B96">
      <w:pPr>
        <w:pStyle w:val="LaTeXcode"/>
      </w:pPr>
    </w:p>
    <w:p w14:paraId="35992345" w14:textId="77777777" w:rsidR="00114053" w:rsidRPr="00230B96" w:rsidRDefault="00114053" w:rsidP="00230B96">
      <w:pPr>
        <w:pStyle w:val="LaTeXcode"/>
      </w:pPr>
      <w:r w:rsidRPr="00230B96">
        <w:t>\</w:t>
      </w:r>
      <w:proofErr w:type="spellStart"/>
      <w:proofErr w:type="gramStart"/>
      <w:r w:rsidRPr="00230B96">
        <w:t>pagestyle</w:t>
      </w:r>
      <w:proofErr w:type="spellEnd"/>
      <w:proofErr w:type="gramEnd"/>
      <w:r w:rsidRPr="00230B96">
        <w:t>{</w:t>
      </w:r>
      <w:proofErr w:type="spellStart"/>
      <w:r w:rsidRPr="00230B96">
        <w:t>myheadings</w:t>
      </w:r>
      <w:proofErr w:type="spellEnd"/>
      <w:r w:rsidRPr="00230B96">
        <w:t>}</w:t>
      </w:r>
    </w:p>
    <w:p w14:paraId="4EEAD925" w14:textId="77777777" w:rsidR="00114053" w:rsidRPr="00230B96" w:rsidRDefault="00114053" w:rsidP="00230B96">
      <w:pPr>
        <w:pStyle w:val="LaTeXcode"/>
      </w:pPr>
      <w:r w:rsidRPr="00230B96">
        <w:t>%% ** EDIT HERE **</w:t>
      </w:r>
    </w:p>
    <w:p w14:paraId="22993A6F" w14:textId="77777777" w:rsidR="00114053" w:rsidRPr="00230B96" w:rsidRDefault="00114053" w:rsidP="00230B96">
      <w:pPr>
        <w:pStyle w:val="LaTeXcode"/>
      </w:pPr>
    </w:p>
    <w:p w14:paraId="6B636D91" w14:textId="77777777" w:rsidR="00114053" w:rsidRPr="00230B96" w:rsidRDefault="00114053" w:rsidP="00230B96">
      <w:pPr>
        <w:pStyle w:val="LaTeXcode"/>
      </w:pPr>
    </w:p>
    <w:p w14:paraId="606F4B2F" w14:textId="77777777" w:rsidR="00114053" w:rsidRPr="00230B96" w:rsidRDefault="00114053" w:rsidP="00230B96">
      <w:pPr>
        <w:pStyle w:val="LaTeXcode"/>
      </w:pPr>
      <w:r w:rsidRPr="00230B96">
        <w:t>%% ** EDIT HERE **</w:t>
      </w:r>
    </w:p>
    <w:p w14:paraId="28A43F7D" w14:textId="77777777" w:rsidR="00114053" w:rsidRPr="00230B96" w:rsidRDefault="00114053" w:rsidP="00230B96">
      <w:pPr>
        <w:pStyle w:val="LaTeXcode"/>
      </w:pPr>
      <w:r w:rsidRPr="00230B96">
        <w:t>%% PLEASE INCLUDE ALL MACROS BELOW</w:t>
      </w:r>
    </w:p>
    <w:p w14:paraId="40246A17" w14:textId="77777777" w:rsidR="00114053" w:rsidRPr="00230B96" w:rsidRDefault="00114053" w:rsidP="00230B96">
      <w:pPr>
        <w:pStyle w:val="LaTeXcode"/>
      </w:pPr>
    </w:p>
    <w:p w14:paraId="5006B95D"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Kcomment</w:t>
      </w:r>
      <w:proofErr w:type="spellEnd"/>
      <w:r w:rsidRPr="00230B96">
        <w:t>}[1]{{\color{blue}{[KJ: #1]}}}</w:t>
      </w:r>
    </w:p>
    <w:p w14:paraId="2D0209CA"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Acomment</w:t>
      </w:r>
      <w:proofErr w:type="spellEnd"/>
      <w:r w:rsidRPr="00230B96">
        <w:t>}[1]{{\color{red}{[AE: #1]}}}</w:t>
      </w:r>
    </w:p>
    <w:p w14:paraId="423E5E87" w14:textId="77777777" w:rsidR="00114053" w:rsidRPr="00230B96" w:rsidRDefault="00114053" w:rsidP="00230B96">
      <w:pPr>
        <w:pStyle w:val="LaTeXcode"/>
      </w:pPr>
    </w:p>
    <w:p w14:paraId="6DBD3A35"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w:t>
      </w:r>
      <w:proofErr w:type="spellStart"/>
      <w:r w:rsidRPr="00230B96">
        <w:t>Tr</w:t>
      </w:r>
      <w:proofErr w:type="spellEnd"/>
      <w:r w:rsidRPr="00230B96">
        <w:t>}{</w:t>
      </w:r>
      <w:proofErr w:type="spellStart"/>
      <w:r w:rsidRPr="00230B96">
        <w:t>tr</w:t>
      </w:r>
      <w:proofErr w:type="spellEnd"/>
      <w:r w:rsidRPr="00230B96">
        <w:t>}</w:t>
      </w:r>
    </w:p>
    <w:p w14:paraId="66F3705E" w14:textId="242AAA1B" w:rsidR="000A6381" w:rsidRPr="0002194E" w:rsidRDefault="000A6381" w:rsidP="00230B96">
      <w:pPr>
        <w:pStyle w:val="LaTeXcode"/>
      </w:pPr>
      <w:r>
        <w:t>\</w:t>
      </w:r>
      <w:proofErr w:type="spellStart"/>
      <w:proofErr w:type="gramStart"/>
      <w:r>
        <w:t>newcommand</w:t>
      </w:r>
      <w:proofErr w:type="spellEnd"/>
      <w:proofErr w:type="gramEnd"/>
      <w:r>
        <w:t>{\</w:t>
      </w:r>
      <w:proofErr w:type="spellStart"/>
      <w:r>
        <w:t>sq</w:t>
      </w:r>
      <w:proofErr w:type="spellEnd"/>
      <w:r>
        <w:t>}[1]{\lq#1\</w:t>
      </w:r>
      <w:proofErr w:type="spellStart"/>
      <w:r>
        <w:t>rq</w:t>
      </w:r>
      <w:proofErr w:type="spellEnd"/>
      <w:r>
        <w:t>}</w:t>
      </w:r>
    </w:p>
    <w:p w14:paraId="0F6EE2F1"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mcond</w:t>
      </w:r>
      <w:proofErr w:type="spellEnd"/>
      <w:r w:rsidRPr="00230B96">
        <w:t>}{\,\middle\</w:t>
      </w:r>
      <w:proofErr w:type="spellStart"/>
      <w:r w:rsidRPr="00230B96">
        <w:t>vert</w:t>
      </w:r>
      <w:proofErr w:type="spellEnd"/>
      <w:r w:rsidRPr="00230B96">
        <w:t>\,}</w:t>
      </w:r>
    </w:p>
    <w:p w14:paraId="2C04E961" w14:textId="77777777" w:rsidR="00114053"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cond</w:t>
      </w:r>
      <w:proofErr w:type="spellEnd"/>
      <w:r w:rsidRPr="00230B96">
        <w:t>}{\,\</w:t>
      </w:r>
      <w:proofErr w:type="spellStart"/>
      <w:r w:rsidRPr="00230B96">
        <w:t>vert</w:t>
      </w:r>
      <w:proofErr w:type="spellEnd"/>
      <w:r w:rsidRPr="00230B96">
        <w:t>\,}</w:t>
      </w:r>
    </w:p>
    <w:p w14:paraId="7FAC6E8A" w14:textId="3D0ACCE6" w:rsidR="0030135E" w:rsidRPr="00230B96" w:rsidRDefault="0030135E" w:rsidP="00230B96">
      <w:pPr>
        <w:pStyle w:val="LaTeXcode"/>
      </w:pPr>
      <w:r>
        <w:t>\</w:t>
      </w:r>
      <w:proofErr w:type="spellStart"/>
      <w:proofErr w:type="gramStart"/>
      <w:r>
        <w:t>newcommand</w:t>
      </w:r>
      <w:proofErr w:type="spellEnd"/>
      <w:proofErr w:type="gramEnd"/>
      <w:r>
        <w:t>{\</w:t>
      </w:r>
      <w:proofErr w:type="spellStart"/>
      <w:r>
        <w:t>figref</w:t>
      </w:r>
      <w:proofErr w:type="spellEnd"/>
      <w:r w:rsidR="00636865">
        <w:t>}[2]{Fig.\;</w:t>
      </w:r>
      <w:r w:rsidR="009F0F87">
        <w:t>\ref{</w:t>
      </w:r>
      <w:r w:rsidR="00636865">
        <w:t>fig:#1</w:t>
      </w:r>
      <w:r w:rsidR="009F0F87">
        <w:t>}</w:t>
      </w:r>
      <w:r w:rsidR="00B01A45">
        <w:t>\,</w:t>
      </w:r>
      <w:r w:rsidR="00636865">
        <w:t>#2}</w:t>
      </w:r>
    </w:p>
    <w:p w14:paraId="537A000F"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{\loss}[1]{\</w:t>
      </w:r>
      <w:proofErr w:type="spellStart"/>
      <w:r w:rsidRPr="00230B96">
        <w:t>mathcal</w:t>
      </w:r>
      <w:proofErr w:type="spellEnd"/>
      <w:r w:rsidRPr="00230B96">
        <w:t xml:space="preserve"> L\left(#1\right)} </w:t>
      </w:r>
    </w:p>
    <w:p w14:paraId="0A6126C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eloss</w:t>
      </w:r>
      <w:proofErr w:type="spellEnd"/>
      <w:r w:rsidRPr="00230B96">
        <w:t>}[1]{\</w:t>
      </w:r>
      <w:proofErr w:type="spellStart"/>
      <w:r w:rsidRPr="00230B96">
        <w:t>mathcal</w:t>
      </w:r>
      <w:proofErr w:type="spellEnd"/>
      <w:r w:rsidRPr="00230B96">
        <w:t xml:space="preserve"> L_0\left(#1\right)}</w:t>
      </w:r>
    </w:p>
    <w:p w14:paraId="4C196647"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w:t>
      </w:r>
      <w:proofErr w:type="spellStart"/>
      <w:r w:rsidRPr="00230B96">
        <w:t>sf</w:t>
      </w:r>
      <w:proofErr w:type="spellEnd"/>
      <w:r w:rsidRPr="00230B96">
        <w:t xml:space="preserve"> T}}</w:t>
      </w:r>
    </w:p>
    <w:p w14:paraId="05757E4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{\E}[2][]{\</w:t>
      </w:r>
      <w:proofErr w:type="spellStart"/>
      <w:r w:rsidRPr="00230B96">
        <w:t>mathbb</w:t>
      </w:r>
      <w:proofErr w:type="spellEnd"/>
      <w:r w:rsidRPr="00230B96">
        <w:t xml:space="preserve"> E_{#1}\left[ #2\right]}    % expected value</w:t>
      </w:r>
    </w:p>
    <w:p w14:paraId="077AEE8C"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{\TODO}[1]{\emph{\small\color{blue}$\</w:t>
      </w:r>
      <w:proofErr w:type="spellStart"/>
      <w:r w:rsidRPr="00230B96">
        <w:t>langle</w:t>
      </w:r>
      <w:proofErr w:type="spellEnd"/>
      <w:r w:rsidRPr="00230B96">
        <w:t>\</w:t>
      </w:r>
      <w:proofErr w:type="spellStart"/>
      <w:r w:rsidRPr="00230B96">
        <w:t>langle</w:t>
      </w:r>
      <w:proofErr w:type="spellEnd"/>
      <w:r w:rsidRPr="00230B96">
        <w:t>$#1$\</w:t>
      </w:r>
      <w:proofErr w:type="spellStart"/>
      <w:r w:rsidRPr="00230B96">
        <w:t>rangle</w:t>
      </w:r>
      <w:proofErr w:type="spellEnd"/>
      <w:r w:rsidRPr="00230B96">
        <w:t>\</w:t>
      </w:r>
      <w:proofErr w:type="spellStart"/>
      <w:r w:rsidRPr="00230B96">
        <w:t>rangle</w:t>
      </w:r>
      <w:proofErr w:type="spellEnd"/>
      <w:r w:rsidRPr="00230B96">
        <w:t>$}}</w:t>
      </w:r>
    </w:p>
    <w:p w14:paraId="121E2889" w14:textId="77777777" w:rsidR="00114053" w:rsidRPr="00230B96" w:rsidRDefault="00114053" w:rsidP="00230B96">
      <w:pPr>
        <w:pStyle w:val="LaTeXcode"/>
      </w:pPr>
      <w:r w:rsidRPr="00230B96">
        <w:t>\</w:t>
      </w:r>
      <w:proofErr w:type="spellStart"/>
      <w:proofErr w:type="gramStart"/>
      <w:r w:rsidRPr="00230B96">
        <w:t>newcommand</w:t>
      </w:r>
      <w:proofErr w:type="spellEnd"/>
      <w:proofErr w:type="gramEnd"/>
      <w:r w:rsidRPr="00230B96">
        <w:t>*\</w:t>
      </w:r>
      <w:proofErr w:type="spellStart"/>
      <w:r w:rsidRPr="00230B96">
        <w:t>dif</w:t>
      </w:r>
      <w:proofErr w:type="spellEnd"/>
      <w:r w:rsidRPr="00230B96">
        <w:t>{\</w:t>
      </w:r>
      <w:proofErr w:type="spellStart"/>
      <w:r w:rsidRPr="00230B96">
        <w:t>mathop</w:t>
      </w:r>
      <w:proofErr w:type="spellEnd"/>
      <w:r w:rsidRPr="00230B96">
        <w:t>{}\,d}</w:t>
      </w:r>
    </w:p>
    <w:p w14:paraId="2A05C1AC" w14:textId="77777777" w:rsidR="00114053" w:rsidRPr="00230B96" w:rsidRDefault="00114053" w:rsidP="00230B96">
      <w:pPr>
        <w:pStyle w:val="LaTeXcode"/>
      </w:pPr>
      <w:r w:rsidRPr="00230B96">
        <w:lastRenderedPageBreak/>
        <w:t>\</w:t>
      </w:r>
      <w:proofErr w:type="spellStart"/>
      <w:r w:rsidRPr="00230B96">
        <w:t>DeclareMathOperator</w:t>
      </w:r>
      <w:proofErr w:type="spellEnd"/>
      <w:r w:rsidRPr="00230B96">
        <w:t>*{\</w:t>
      </w:r>
      <w:proofErr w:type="spellStart"/>
      <w:r w:rsidRPr="00230B96">
        <w:t>argmin</w:t>
      </w:r>
      <w:proofErr w:type="spellEnd"/>
      <w:r w:rsidRPr="00230B96">
        <w:t>}{</w:t>
      </w:r>
      <w:proofErr w:type="spellStart"/>
      <w:r w:rsidRPr="00230B96">
        <w:t>arg</w:t>
      </w:r>
      <w:proofErr w:type="spellEnd"/>
      <w:r w:rsidRPr="00230B96">
        <w:t>\</w:t>
      </w:r>
      <w:proofErr w:type="gramStart"/>
      <w:r w:rsidRPr="00230B96">
        <w:t>,min</w:t>
      </w:r>
      <w:proofErr w:type="gramEnd"/>
      <w:r w:rsidRPr="00230B96">
        <w:t>}</w:t>
      </w:r>
    </w:p>
    <w:p w14:paraId="39E3BC46" w14:textId="77777777" w:rsidR="00114053" w:rsidRPr="00230B96" w:rsidRDefault="00114053" w:rsidP="00230B96">
      <w:pPr>
        <w:pStyle w:val="LaTeXcode"/>
      </w:pPr>
      <w:r w:rsidRPr="00230B96">
        <w:t>\</w:t>
      </w:r>
      <w:proofErr w:type="spellStart"/>
      <w:proofErr w:type="gramStart"/>
      <w:r w:rsidRPr="00230B96">
        <w:t>DeclareMathOperator</w:t>
      </w:r>
      <w:proofErr w:type="spellEnd"/>
      <w:r w:rsidRPr="00230B96">
        <w:t>{</w:t>
      </w:r>
      <w:proofErr w:type="gramEnd"/>
      <w:r w:rsidRPr="00230B96">
        <w:t>\rank}{rank}</w:t>
      </w:r>
    </w:p>
    <w:p w14:paraId="70BAACA2" w14:textId="77777777" w:rsidR="00114053" w:rsidRPr="00230B96" w:rsidRDefault="00114053" w:rsidP="00230B96">
      <w:pPr>
        <w:pStyle w:val="LaTeXcode"/>
      </w:pPr>
    </w:p>
    <w:p w14:paraId="447DAF93" w14:textId="77777777" w:rsidR="00114053" w:rsidRPr="00230B96" w:rsidRDefault="00114053" w:rsidP="00230B96">
      <w:pPr>
        <w:pStyle w:val="LaTeXcode"/>
      </w:pPr>
      <w:r w:rsidRPr="00230B96">
        <w:t>%% END MACROS SECTION</w:t>
      </w:r>
    </w:p>
    <w:p w14:paraId="24C56376" w14:textId="77777777" w:rsidR="00114053" w:rsidRPr="00230B96" w:rsidRDefault="00114053" w:rsidP="00230B96">
      <w:pPr>
        <w:pStyle w:val="LaTeXcode"/>
      </w:pPr>
    </w:p>
    <w:p w14:paraId="43855D2A" w14:textId="77777777" w:rsidR="00114053" w:rsidRPr="00230B96" w:rsidRDefault="00114053" w:rsidP="00230B96">
      <w:pPr>
        <w:pStyle w:val="LaTeXcode"/>
      </w:pPr>
      <w:r w:rsidRPr="00230B96">
        <w:t>\</w:t>
      </w:r>
      <w:proofErr w:type="gramStart"/>
      <w:r w:rsidRPr="00230B96">
        <w:t>begin</w:t>
      </w:r>
      <w:proofErr w:type="gramEnd"/>
      <w:r w:rsidRPr="00230B96">
        <w:t>{document}</w:t>
      </w:r>
    </w:p>
    <w:p w14:paraId="6E53F00B" w14:textId="77777777" w:rsidR="00114053" w:rsidRPr="00230B96" w:rsidRDefault="00114053" w:rsidP="00230B96">
      <w:pPr>
        <w:pStyle w:val="LaTeXcode"/>
      </w:pPr>
      <w:r w:rsidRPr="00230B96">
        <w:t>% Title must be 150 characters or less</w:t>
      </w:r>
    </w:p>
    <w:p w14:paraId="252CC365" w14:textId="77777777" w:rsidR="00114053" w:rsidRPr="00230B96" w:rsidRDefault="00114053" w:rsidP="00230B96">
      <w:pPr>
        <w:pStyle w:val="LaTeXcode"/>
      </w:pPr>
      <w:r w:rsidRPr="00230B96">
        <w:t>\</w:t>
      </w:r>
      <w:proofErr w:type="gramStart"/>
      <w:r w:rsidRPr="00230B96">
        <w:t>begin</w:t>
      </w:r>
      <w:proofErr w:type="gramEnd"/>
      <w:r w:rsidRPr="00230B96">
        <w:t>{</w:t>
      </w:r>
      <w:proofErr w:type="spellStart"/>
      <w:r w:rsidRPr="00230B96">
        <w:t>flushleft</w:t>
      </w:r>
      <w:proofErr w:type="spellEnd"/>
      <w:r w:rsidRPr="00230B96">
        <w:t>}</w:t>
      </w:r>
    </w:p>
    <w:p w14:paraId="4150B4A9" w14:textId="77777777" w:rsidR="00114053" w:rsidRPr="00230B96" w:rsidRDefault="00114053" w:rsidP="00230B96">
      <w:pPr>
        <w:pStyle w:val="LaTeXcode"/>
      </w:pPr>
      <w:r w:rsidRPr="00230B96">
        <w:t>{\Large</w:t>
      </w:r>
    </w:p>
    <w:p w14:paraId="502F8F5C" w14:textId="7E5B913E" w:rsidR="00114053" w:rsidRPr="00230B96" w:rsidRDefault="00D71487" w:rsidP="00230B96">
      <w:pPr>
        <w:pStyle w:val="Title"/>
      </w:pPr>
      <w:r>
        <w:t>Partial</w:t>
      </w:r>
      <w:r w:rsidR="00D1768C">
        <w:t xml:space="preserve"> neural</w:t>
      </w:r>
      <w:r w:rsidR="00CF784E">
        <w:t xml:space="preserve"> correlation</w:t>
      </w:r>
      <w:r w:rsidR="00D1768C">
        <w:t>s</w:t>
      </w:r>
      <w:r w:rsidR="00114053" w:rsidRPr="00230B96">
        <w:t xml:space="preserve"> suggest</w:t>
      </w:r>
      <w:r w:rsidR="00D1768C">
        <w:t xml:space="preserve"> detailed interactions in cortical circuits</w:t>
      </w:r>
    </w:p>
    <w:p w14:paraId="4B9B9FB4" w14:textId="77777777" w:rsidR="00114053" w:rsidRPr="00230B96" w:rsidRDefault="00114053" w:rsidP="00230B96">
      <w:pPr>
        <w:pStyle w:val="LaTeXcode"/>
      </w:pPr>
      <w:r w:rsidRPr="00230B96">
        <w:t>}</w:t>
      </w:r>
    </w:p>
    <w:p w14:paraId="2C4A89B8" w14:textId="77777777" w:rsidR="00114053" w:rsidRPr="00230B96" w:rsidRDefault="00114053" w:rsidP="00230B96">
      <w:pPr>
        <w:pStyle w:val="LaTeXcode"/>
      </w:pPr>
      <w:proofErr w:type="gramStart"/>
      <w:r w:rsidRPr="00230B96">
        <w:t>% Insert Author names, affiliations and corresponding author email.</w:t>
      </w:r>
      <w:proofErr w:type="gramEnd"/>
    </w:p>
    <w:p w14:paraId="42921CB4" w14:textId="77777777" w:rsidR="00114053" w:rsidRPr="00230B96" w:rsidRDefault="00114053" w:rsidP="00230B96">
      <w:pPr>
        <w:pStyle w:val="LaTeXcode"/>
      </w:pPr>
      <w:r w:rsidRPr="00230B96">
        <w:t>\\</w:t>
      </w:r>
    </w:p>
    <w:p w14:paraId="7A63FC74" w14:textId="77777777" w:rsidR="00114053" w:rsidRPr="00230B96" w:rsidRDefault="00114053" w:rsidP="00230B96">
      <w:pPr>
        <w:pStyle w:val="PlainText"/>
        <w:rPr>
          <w:rFonts w:ascii="Times" w:hAnsi="Times"/>
          <w:sz w:val="20"/>
          <w:szCs w:val="20"/>
        </w:rPr>
      </w:pPr>
      <w:r w:rsidRPr="00230B96">
        <w:rPr>
          <w:rFonts w:ascii="Times" w:hAnsi="Times"/>
          <w:sz w:val="20"/>
          <w:szCs w:val="20"/>
        </w:rPr>
        <w:t>Dimitri Yatsenko</w:t>
      </w:r>
      <w:proofErr w:type="gramStart"/>
      <w:r w:rsidRPr="00230B96">
        <w:rPr>
          <w:rFonts w:ascii="Times" w:hAnsi="Times"/>
          <w:sz w:val="20"/>
          <w:szCs w:val="20"/>
        </w:rPr>
        <w:t>,$</w:t>
      </w:r>
      <w:proofErr w:type="gramEnd"/>
      <w:r w:rsidRPr="00230B96">
        <w:rPr>
          <w:rFonts w:ascii="Times" w:hAnsi="Times"/>
          <w:sz w:val="20"/>
          <w:szCs w:val="20"/>
        </w:rPr>
        <w:t>^{1,\</w:t>
      </w:r>
      <w:proofErr w:type="spellStart"/>
      <w:r w:rsidRPr="00230B96">
        <w:rPr>
          <w:rFonts w:ascii="Times" w:hAnsi="Times"/>
          <w:sz w:val="20"/>
          <w:szCs w:val="20"/>
        </w:rPr>
        <w:t>ast</w:t>
      </w:r>
      <w:proofErr w:type="spellEnd"/>
      <w:r w:rsidRPr="00230B96">
        <w:rPr>
          <w:rFonts w:ascii="Times" w:hAnsi="Times"/>
          <w:sz w:val="20"/>
          <w:szCs w:val="20"/>
        </w:rPr>
        <w:t xml:space="preserve">}$, </w:t>
      </w:r>
    </w:p>
    <w:p w14:paraId="68D8F0E3"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Kre</w:t>
      </w:r>
      <w:proofErr w:type="spellEnd"/>
      <w:r w:rsidRPr="00230B96">
        <w:rPr>
          <w:rFonts w:ascii="Times" w:hAnsi="Times"/>
          <w:sz w:val="20"/>
          <w:szCs w:val="20"/>
        </w:rPr>
        <w:t>\v{</w:t>
      </w:r>
      <w:proofErr w:type="gramStart"/>
      <w:r w:rsidRPr="00230B96">
        <w:rPr>
          <w:rFonts w:ascii="Times" w:hAnsi="Times"/>
          <w:sz w:val="20"/>
          <w:szCs w:val="20"/>
        </w:rPr>
        <w:t>s}</w:t>
      </w:r>
      <w:proofErr w:type="spellStart"/>
      <w:r w:rsidRPr="00230B96">
        <w:rPr>
          <w:rFonts w:ascii="Times" w:hAnsi="Times"/>
          <w:sz w:val="20"/>
          <w:szCs w:val="20"/>
        </w:rPr>
        <w:t>imir</w:t>
      </w:r>
      <w:proofErr w:type="spellEnd"/>
      <w:proofErr w:type="gramEnd"/>
      <w:r w:rsidRPr="00230B96">
        <w:rPr>
          <w:rFonts w:ascii="Times" w:hAnsi="Times"/>
          <w:sz w:val="20"/>
          <w:szCs w:val="20"/>
        </w:rPr>
        <w:t xml:space="preserve"> </w:t>
      </w:r>
      <w:proofErr w:type="spellStart"/>
      <w:r w:rsidRPr="00230B96">
        <w:rPr>
          <w:rFonts w:ascii="Times" w:hAnsi="Times"/>
          <w:sz w:val="20"/>
          <w:szCs w:val="20"/>
        </w:rPr>
        <w:t>Josi</w:t>
      </w:r>
      <w:proofErr w:type="spellEnd"/>
      <w:r w:rsidRPr="00230B96">
        <w:rPr>
          <w:rFonts w:ascii="Times" w:hAnsi="Times"/>
          <w:sz w:val="20"/>
          <w:szCs w:val="20"/>
        </w:rPr>
        <w:t>\'{c}$^{2}$,</w:t>
      </w:r>
    </w:p>
    <w:p w14:paraId="659E3351" w14:textId="77777777" w:rsidR="00114053" w:rsidRPr="00230B96" w:rsidRDefault="00114053" w:rsidP="00230B96">
      <w:pPr>
        <w:pStyle w:val="PlainText"/>
        <w:rPr>
          <w:rFonts w:ascii="Times" w:hAnsi="Times"/>
          <w:sz w:val="20"/>
          <w:szCs w:val="20"/>
        </w:rPr>
      </w:pPr>
      <w:r w:rsidRPr="00230B96">
        <w:rPr>
          <w:rFonts w:ascii="Times" w:hAnsi="Times"/>
          <w:sz w:val="20"/>
          <w:szCs w:val="20"/>
        </w:rPr>
        <w:t>Alexander S</w:t>
      </w:r>
      <w:proofErr w:type="gramStart"/>
      <w:r w:rsidRPr="00230B96">
        <w:rPr>
          <w:rFonts w:ascii="Times" w:hAnsi="Times"/>
          <w:sz w:val="20"/>
          <w:szCs w:val="20"/>
        </w:rPr>
        <w:t>.~</w:t>
      </w:r>
      <w:proofErr w:type="spellStart"/>
      <w:proofErr w:type="gramEnd"/>
      <w:r w:rsidRPr="00230B96">
        <w:rPr>
          <w:rFonts w:ascii="Times" w:hAnsi="Times"/>
          <w:sz w:val="20"/>
          <w:szCs w:val="20"/>
        </w:rPr>
        <w:t>Ecker</w:t>
      </w:r>
      <w:proofErr w:type="spellEnd"/>
      <w:r w:rsidRPr="00230B96">
        <w:rPr>
          <w:rFonts w:ascii="Times" w:hAnsi="Times"/>
          <w:sz w:val="20"/>
          <w:szCs w:val="20"/>
        </w:rPr>
        <w:t>$^{1,3,4}$,</w:t>
      </w:r>
    </w:p>
    <w:p w14:paraId="01239820" w14:textId="77777777" w:rsidR="00114053" w:rsidRPr="00230B96" w:rsidRDefault="00114053" w:rsidP="00230B96">
      <w:pPr>
        <w:pStyle w:val="PlainText"/>
        <w:rPr>
          <w:rFonts w:ascii="Times" w:hAnsi="Times"/>
          <w:sz w:val="20"/>
          <w:szCs w:val="20"/>
        </w:rPr>
      </w:pPr>
      <w:proofErr w:type="spellStart"/>
      <w:r w:rsidRPr="00230B96">
        <w:rPr>
          <w:rFonts w:ascii="Times" w:hAnsi="Times"/>
          <w:sz w:val="20"/>
          <w:szCs w:val="20"/>
        </w:rPr>
        <w:t>Emmanouil</w:t>
      </w:r>
      <w:proofErr w:type="spellEnd"/>
      <w:r w:rsidRPr="00230B96">
        <w:rPr>
          <w:rFonts w:ascii="Times" w:hAnsi="Times"/>
          <w:sz w:val="20"/>
          <w:szCs w:val="20"/>
        </w:rPr>
        <w:t xml:space="preserve"> </w:t>
      </w:r>
      <w:proofErr w:type="spellStart"/>
      <w:r w:rsidRPr="00230B96">
        <w:rPr>
          <w:rFonts w:ascii="Times" w:hAnsi="Times"/>
          <w:sz w:val="20"/>
          <w:szCs w:val="20"/>
        </w:rPr>
        <w:t>Froudarakis</w:t>
      </w:r>
      <w:proofErr w:type="spellEnd"/>
      <w:r w:rsidRPr="00230B96">
        <w:rPr>
          <w:rFonts w:ascii="Times" w:hAnsi="Times"/>
          <w:sz w:val="20"/>
          <w:szCs w:val="20"/>
        </w:rPr>
        <w:t>$^{1}$,</w:t>
      </w:r>
    </w:p>
    <w:p w14:paraId="4D8FB41A" w14:textId="77777777" w:rsidR="00114053" w:rsidRPr="00230B96" w:rsidRDefault="00114053" w:rsidP="00230B96">
      <w:pPr>
        <w:pStyle w:val="PlainText"/>
        <w:rPr>
          <w:rFonts w:ascii="Times" w:hAnsi="Times"/>
          <w:sz w:val="20"/>
          <w:szCs w:val="20"/>
        </w:rPr>
      </w:pPr>
      <w:proofErr w:type="spellStart"/>
      <w:proofErr w:type="gramStart"/>
      <w:r w:rsidRPr="00230B96">
        <w:rPr>
          <w:rFonts w:ascii="Times" w:hAnsi="Times"/>
          <w:sz w:val="20"/>
          <w:szCs w:val="20"/>
        </w:rPr>
        <w:t>R.~</w:t>
      </w:r>
      <w:proofErr w:type="gramEnd"/>
      <w:r w:rsidRPr="00230B96">
        <w:rPr>
          <w:rFonts w:ascii="Times" w:hAnsi="Times"/>
          <w:sz w:val="20"/>
          <w:szCs w:val="20"/>
        </w:rPr>
        <w:t>James</w:t>
      </w:r>
      <w:proofErr w:type="spellEnd"/>
      <w:r w:rsidRPr="00230B96">
        <w:rPr>
          <w:rFonts w:ascii="Times" w:hAnsi="Times"/>
          <w:sz w:val="20"/>
          <w:szCs w:val="20"/>
        </w:rPr>
        <w:t xml:space="preserve"> Cotton$^{1}$,</w:t>
      </w:r>
    </w:p>
    <w:p w14:paraId="1CFD374B" w14:textId="77777777" w:rsidR="00114053" w:rsidRPr="00230B96" w:rsidRDefault="00114053" w:rsidP="00230B96">
      <w:pPr>
        <w:pStyle w:val="PlainText"/>
        <w:rPr>
          <w:rFonts w:ascii="Times" w:hAnsi="Times"/>
          <w:sz w:val="20"/>
          <w:szCs w:val="20"/>
        </w:rPr>
      </w:pPr>
      <w:r w:rsidRPr="00230B96">
        <w:rPr>
          <w:rFonts w:ascii="Times" w:hAnsi="Times"/>
          <w:sz w:val="20"/>
          <w:szCs w:val="20"/>
        </w:rPr>
        <w:t>Andreas S</w:t>
      </w:r>
      <w:proofErr w:type="gramStart"/>
      <w:r w:rsidRPr="00230B96">
        <w:rPr>
          <w:rFonts w:ascii="Times" w:hAnsi="Times"/>
          <w:sz w:val="20"/>
          <w:szCs w:val="20"/>
        </w:rPr>
        <w:t>.~</w:t>
      </w:r>
      <w:proofErr w:type="spellStart"/>
      <w:proofErr w:type="gramEnd"/>
      <w:r w:rsidRPr="00230B96">
        <w:rPr>
          <w:rFonts w:ascii="Times" w:hAnsi="Times"/>
          <w:sz w:val="20"/>
          <w:szCs w:val="20"/>
        </w:rPr>
        <w:t>Tolias</w:t>
      </w:r>
      <w:proofErr w:type="spellEnd"/>
      <w:r w:rsidRPr="00230B96">
        <w:rPr>
          <w:rFonts w:ascii="Times" w:hAnsi="Times"/>
          <w:sz w:val="20"/>
          <w:szCs w:val="20"/>
        </w:rPr>
        <w:t>$^{1,5}$</w:t>
      </w:r>
    </w:p>
    <w:p w14:paraId="393F0220"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4141633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{1} Department of Neuroscience, Baylor College of Medicine, Houston, TX, USA</w:t>
      </w:r>
    </w:p>
    <w:p w14:paraId="0487E37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6C2D0AD7"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{2} Department of Mathematics and Department of Biology and Biochemistry, University of Houston, Houston, TX, USA</w:t>
      </w:r>
    </w:p>
    <w:p w14:paraId="1705BB11"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51E63073"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 xml:space="preserve">{3}  Werner </w:t>
      </w:r>
      <w:proofErr w:type="spellStart"/>
      <w:r w:rsidRPr="00230B96">
        <w:rPr>
          <w:rFonts w:ascii="Times" w:hAnsi="Times"/>
          <w:sz w:val="20"/>
          <w:szCs w:val="20"/>
        </w:rPr>
        <w:t>Reichardt</w:t>
      </w:r>
      <w:proofErr w:type="spellEnd"/>
      <w:r w:rsidRPr="00230B96">
        <w:rPr>
          <w:rFonts w:ascii="Times" w:hAnsi="Times"/>
          <w:sz w:val="20"/>
          <w:szCs w:val="20"/>
        </w:rPr>
        <w:t xml:space="preserve"> Center for Integrative Neuroscience and Institute for Theoretical Physics, University of T\"</w:t>
      </w:r>
      <w:proofErr w:type="spellStart"/>
      <w:r w:rsidRPr="00230B96">
        <w:rPr>
          <w:rFonts w:ascii="Times" w:hAnsi="Times"/>
          <w:sz w:val="20"/>
          <w:szCs w:val="20"/>
        </w:rPr>
        <w:t>ubingen</w:t>
      </w:r>
      <w:proofErr w:type="spellEnd"/>
      <w:r w:rsidRPr="00230B96">
        <w:rPr>
          <w:rFonts w:ascii="Times" w:hAnsi="Times"/>
          <w:sz w:val="20"/>
          <w:szCs w:val="20"/>
        </w:rPr>
        <w:t>, Germany</w:t>
      </w:r>
    </w:p>
    <w:p w14:paraId="06DD8B3D"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7C33665E"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{4} Bernstein Center for Computational Neuroscience, T\"</w:t>
      </w:r>
      <w:proofErr w:type="spellStart"/>
      <w:r w:rsidRPr="00230B96">
        <w:rPr>
          <w:rFonts w:ascii="Times" w:hAnsi="Times"/>
          <w:sz w:val="20"/>
          <w:szCs w:val="20"/>
        </w:rPr>
        <w:t>ubingen</w:t>
      </w:r>
      <w:proofErr w:type="spellEnd"/>
      <w:r w:rsidRPr="00230B96">
        <w:rPr>
          <w:rFonts w:ascii="Times" w:hAnsi="Times"/>
          <w:sz w:val="20"/>
          <w:szCs w:val="20"/>
        </w:rPr>
        <w:t>, Germany</w:t>
      </w:r>
    </w:p>
    <w:p w14:paraId="5AEB21BA"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
    <w:p w14:paraId="0979C6E6"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gramStart"/>
      <w:r w:rsidRPr="00230B96">
        <w:rPr>
          <w:rFonts w:ascii="Times" w:hAnsi="Times"/>
          <w:sz w:val="20"/>
          <w:szCs w:val="20"/>
        </w:rPr>
        <w:t>bf</w:t>
      </w:r>
      <w:proofErr w:type="gramEnd"/>
      <w:r w:rsidRPr="00230B96">
        <w:rPr>
          <w:rFonts w:ascii="Times" w:hAnsi="Times"/>
          <w:sz w:val="20"/>
          <w:szCs w:val="20"/>
        </w:rPr>
        <w:t>{5} Department of Computational and Applied Mathematics, Rice University, Houston, TX, USA</w:t>
      </w:r>
    </w:p>
    <w:p w14:paraId="1FD00F5E" w14:textId="77777777" w:rsidR="00114053" w:rsidRPr="00230B96" w:rsidRDefault="00114053" w:rsidP="00230B96">
      <w:pPr>
        <w:pStyle w:val="PlainText"/>
        <w:rPr>
          <w:rFonts w:ascii="Times" w:hAnsi="Times"/>
          <w:sz w:val="20"/>
          <w:szCs w:val="20"/>
        </w:rPr>
      </w:pPr>
    </w:p>
    <w:p w14:paraId="0BEA4A44" w14:textId="77777777" w:rsidR="00114053" w:rsidRPr="00230B96" w:rsidRDefault="00114053" w:rsidP="00230B96">
      <w:pPr>
        <w:pStyle w:val="PlainText"/>
        <w:rPr>
          <w:rFonts w:ascii="Times" w:hAnsi="Times"/>
          <w:sz w:val="20"/>
          <w:szCs w:val="20"/>
        </w:rPr>
      </w:pPr>
      <w:r w:rsidRPr="00230B96">
        <w:rPr>
          <w:rFonts w:ascii="Times" w:hAnsi="Times"/>
          <w:sz w:val="20"/>
          <w:szCs w:val="20"/>
        </w:rPr>
        <w:t>$\</w:t>
      </w:r>
      <w:proofErr w:type="spellStart"/>
      <w:proofErr w:type="gramStart"/>
      <w:r w:rsidRPr="00230B96">
        <w:rPr>
          <w:rFonts w:ascii="Times" w:hAnsi="Times"/>
          <w:sz w:val="20"/>
          <w:szCs w:val="20"/>
        </w:rPr>
        <w:t>ast</w:t>
      </w:r>
      <w:proofErr w:type="spellEnd"/>
      <w:proofErr w:type="gramEnd"/>
      <w:r w:rsidRPr="00230B96">
        <w:rPr>
          <w:rFonts w:ascii="Times" w:hAnsi="Times"/>
          <w:sz w:val="20"/>
          <w:szCs w:val="20"/>
        </w:rPr>
        <w:t>$ E-mail: yatsenko@cns.bcm.edu</w:t>
      </w:r>
    </w:p>
    <w:p w14:paraId="362FC043" w14:textId="77777777" w:rsidR="00114053" w:rsidRPr="00230B96" w:rsidRDefault="00114053" w:rsidP="00230B96">
      <w:pPr>
        <w:pStyle w:val="LaTeXcode"/>
      </w:pPr>
      <w:r w:rsidRPr="00230B96">
        <w:t>\</w:t>
      </w:r>
      <w:proofErr w:type="gramStart"/>
      <w:r w:rsidRPr="00230B96">
        <w:t>end</w:t>
      </w:r>
      <w:proofErr w:type="gramEnd"/>
      <w:r w:rsidRPr="00230B96">
        <w:t>{</w:t>
      </w:r>
      <w:proofErr w:type="spellStart"/>
      <w:r w:rsidRPr="00230B96">
        <w:t>flushleft</w:t>
      </w:r>
      <w:proofErr w:type="spellEnd"/>
      <w:r w:rsidRPr="00230B96">
        <w:t>}</w:t>
      </w:r>
    </w:p>
    <w:p w14:paraId="60EF8E99" w14:textId="77777777" w:rsidR="00114053" w:rsidRPr="00230B96" w:rsidRDefault="00114053" w:rsidP="00230B96">
      <w:pPr>
        <w:pStyle w:val="PlainText"/>
        <w:rPr>
          <w:rFonts w:ascii="Times" w:hAnsi="Times"/>
          <w:sz w:val="20"/>
          <w:szCs w:val="20"/>
        </w:rPr>
      </w:pPr>
    </w:p>
    <w:p w14:paraId="613E6FA0" w14:textId="77777777" w:rsidR="00114053" w:rsidRPr="00230B96" w:rsidRDefault="00114053" w:rsidP="00230B96">
      <w:pPr>
        <w:pStyle w:val="Heading1"/>
      </w:pPr>
      <w:r w:rsidRPr="00230B96">
        <w:t>\</w:t>
      </w:r>
      <w:proofErr w:type="gramStart"/>
      <w:r w:rsidRPr="00230B96">
        <w:t>section</w:t>
      </w:r>
      <w:proofErr w:type="gramEnd"/>
      <w:r w:rsidRPr="00230B96">
        <w:t>*{Abstract}</w:t>
      </w:r>
    </w:p>
    <w:p w14:paraId="334D4A7B" w14:textId="77777777" w:rsidR="00114053" w:rsidRPr="00230B96" w:rsidRDefault="00114053" w:rsidP="00230B96">
      <w:pPr>
        <w:pStyle w:val="LaTeXcode"/>
      </w:pPr>
      <w:r w:rsidRPr="00230B96">
        <w:t>% Please keep the abstract between 250 and 300 words</w:t>
      </w:r>
    </w:p>
    <w:p w14:paraId="26D58FFC" w14:textId="0E74DA62" w:rsidR="00114053" w:rsidRDefault="00114053" w:rsidP="0050421A">
      <w:r w:rsidRPr="00230B96">
        <w:t>Ambitious projects aim to record the activity of ever larger and denser subsets of neurons \</w:t>
      </w:r>
      <w:proofErr w:type="gramStart"/>
      <w:r w:rsidRPr="00230B96">
        <w:t>emph{</w:t>
      </w:r>
      <w:proofErr w:type="gramEnd"/>
      <w:r w:rsidRPr="00230B96">
        <w:t xml:space="preserve">in vivo}.  </w:t>
      </w:r>
      <w:commentRangeStart w:id="0"/>
      <w:r w:rsidR="00015A1B">
        <w:t>C</w:t>
      </w:r>
      <w:r w:rsidRPr="00230B96">
        <w:t>orrelations</w:t>
      </w:r>
      <w:r w:rsidR="00015A1B">
        <w:t xml:space="preserve"> in neural activity</w:t>
      </w:r>
      <w:r w:rsidRPr="00230B96">
        <w:t xml:space="preserve"> measured in such recordings </w:t>
      </w:r>
      <w:r w:rsidR="00015A1B">
        <w:t>can</w:t>
      </w:r>
      <w:r w:rsidRPr="00230B96">
        <w:t xml:space="preserve"> reveal important aspects of the organization of neural circuits.  However, estimati</w:t>
      </w:r>
      <w:r w:rsidR="00015A1B">
        <w:t>ng</w:t>
      </w:r>
      <w:r w:rsidRPr="00230B96">
        <w:t xml:space="preserve"> and </w:t>
      </w:r>
      <w:r w:rsidRPr="00E636B9">
        <w:t>interpreti</w:t>
      </w:r>
      <w:r w:rsidR="00015A1B" w:rsidRPr="00E636B9">
        <w:t>ng</w:t>
      </w:r>
      <w:r w:rsidRPr="00230B96">
        <w:t xml:space="preserve"> large correlation matrices </w:t>
      </w:r>
      <w:r w:rsidR="00015A1B">
        <w:t xml:space="preserve">obtained </w:t>
      </w:r>
      <w:r w:rsidRPr="00230B96">
        <w:t xml:space="preserve">from finite recordings </w:t>
      </w:r>
      <w:r w:rsidR="00015A1B">
        <w:t>is</w:t>
      </w:r>
      <w:r w:rsidRPr="00230B96">
        <w:t xml:space="preserve"> challenging.  </w:t>
      </w:r>
      <w:commentRangeEnd w:id="0"/>
      <w:r w:rsidR="00B73AE0">
        <w:rPr>
          <w:rStyle w:val="CommentReference"/>
        </w:rPr>
        <w:commentReference w:id="0"/>
      </w:r>
      <w:r w:rsidRPr="00230B96">
        <w:t>Estimation can be improved by regularization</w:t>
      </w:r>
      <w:r w:rsidR="00363202">
        <w:t xml:space="preserve">, </w:t>
      </w:r>
      <w:r w:rsidR="00A55158">
        <w:t>\</w:t>
      </w:r>
      <w:proofErr w:type="gramStart"/>
      <w:r w:rsidR="00A55158">
        <w:t>emph{</w:t>
      </w:r>
      <w:proofErr w:type="gramEnd"/>
      <w:r w:rsidR="00363202">
        <w:t>i.e</w:t>
      </w:r>
      <w:r w:rsidR="00A55158">
        <w:t>.}\;</w:t>
      </w:r>
      <w:r w:rsidR="00363202">
        <w:t>by</w:t>
      </w:r>
      <w:r w:rsidRPr="00230B96">
        <w:t xml:space="preserve"> </w:t>
      </w:r>
      <w:r w:rsidR="00063A49">
        <w:t xml:space="preserve">imposing </w:t>
      </w:r>
      <w:r w:rsidR="00363202">
        <w:t>a</w:t>
      </w:r>
      <w:r w:rsidR="00063A49">
        <w:t xml:space="preserve"> structure on the estimate.</w:t>
      </w:r>
      <w:r w:rsidR="00E636B9">
        <w:t xml:space="preserve">  </w:t>
      </w:r>
      <w:r w:rsidR="005E4265">
        <w:t xml:space="preserve">The amount of improvement depends on how closely the assumed structure represents dependencies in the data. </w:t>
      </w:r>
      <w:r w:rsidR="0050421A" w:rsidRPr="0050421A">
        <w:t xml:space="preserve">Therefore, the selection of </w:t>
      </w:r>
      <w:r w:rsidR="0050421A">
        <w:t xml:space="preserve">the </w:t>
      </w:r>
      <w:commentRangeStart w:id="1"/>
      <w:r w:rsidR="0050421A">
        <w:t>most efficient</w:t>
      </w:r>
      <w:commentRangeEnd w:id="1"/>
      <w:r w:rsidR="00B810B9">
        <w:rPr>
          <w:rStyle w:val="CommentReference"/>
        </w:rPr>
        <w:commentReference w:id="1"/>
      </w:r>
      <w:r w:rsidR="0050421A">
        <w:t xml:space="preserve"> </w:t>
      </w:r>
      <w:r w:rsidR="0050421A" w:rsidRPr="0050421A">
        <w:t>correlation matri</w:t>
      </w:r>
      <w:r w:rsidR="0050421A">
        <w:t>x estimator</w:t>
      </w:r>
      <w:r w:rsidR="0050421A" w:rsidRPr="0050421A">
        <w:t xml:space="preserve"> </w:t>
      </w:r>
      <w:r w:rsidR="0050421A">
        <w:t xml:space="preserve">for a given neural circuit </w:t>
      </w:r>
      <w:r w:rsidR="0050421A" w:rsidRPr="0050421A">
        <w:t>must be determined empirically</w:t>
      </w:r>
      <w:r w:rsidR="0050421A">
        <w:t xml:space="preserve">. </w:t>
      </w:r>
      <w:r w:rsidR="001D661F">
        <w:t xml:space="preserve"> </w:t>
      </w:r>
      <w:r w:rsidR="005866A8">
        <w:t>Importantly</w:t>
      </w:r>
      <w:r w:rsidR="0050421A">
        <w:t>,</w:t>
      </w:r>
      <w:r w:rsidR="0050421A" w:rsidRPr="0050421A">
        <w:t xml:space="preserve"> </w:t>
      </w:r>
      <w:r w:rsidR="0050421A">
        <w:t>t</w:t>
      </w:r>
      <w:r w:rsidR="0050421A" w:rsidRPr="0050421A">
        <w:t>h</w:t>
      </w:r>
      <w:r w:rsidR="001D661F">
        <w:t>e identity and structure of the most efficient</w:t>
      </w:r>
      <w:r w:rsidR="0050421A" w:rsidRPr="0050421A">
        <w:t xml:space="preserve"> estimator informs about the types of dominant dependencies governing the system.</w:t>
      </w:r>
    </w:p>
    <w:p w14:paraId="2474B638" w14:textId="77777777" w:rsidR="0050421A" w:rsidRPr="00230B96" w:rsidRDefault="0050421A" w:rsidP="0050421A">
      <w:pPr>
        <w:rPr>
          <w:rFonts w:ascii="Times" w:hAnsi="Times"/>
          <w:szCs w:val="20"/>
        </w:rPr>
      </w:pPr>
    </w:p>
    <w:p w14:paraId="552D4441" w14:textId="195FEB28" w:rsidR="00230B96" w:rsidRDefault="00957EA6" w:rsidP="00AE0127">
      <w:commentRangeStart w:id="2"/>
      <w:r>
        <w:t>We</w:t>
      </w:r>
      <w:r w:rsidR="00114053" w:rsidRPr="00230B96">
        <w:t xml:space="preserve"> sought</w:t>
      </w:r>
      <w:r>
        <w:t xml:space="preserve"> </w:t>
      </w:r>
      <w:r w:rsidR="00114053" w:rsidRPr="00230B96">
        <w:t>statistically efficient estimator</w:t>
      </w:r>
      <w:r w:rsidR="00D23E2D">
        <w:t>s</w:t>
      </w:r>
      <w:r w:rsidR="005D49D9">
        <w:t xml:space="preserve"> of neural correlation matrices</w:t>
      </w:r>
      <w:r w:rsidR="00114053" w:rsidRPr="00230B96">
        <w:t xml:space="preserve"> in recordings from large, dense groups of cortical neurons.  </w:t>
      </w:r>
      <w:commentRangeEnd w:id="2"/>
      <w:r w:rsidR="00F5316F">
        <w:rPr>
          <w:rStyle w:val="CommentReference"/>
        </w:rPr>
        <w:commentReference w:id="2"/>
      </w:r>
      <w:r w:rsidR="00114053" w:rsidRPr="00230B96">
        <w:t xml:space="preserve">Using fast 3D random-access laser scanning microscopy of calcium signals, we recorded the activity of nearly every neuron in volumes of about </w:t>
      </w:r>
      <w:r w:rsidR="00B8506F">
        <w:t>2</w:t>
      </w:r>
      <w:r w:rsidR="00114053" w:rsidRPr="00230B96">
        <w:t>00 $\</w:t>
      </w:r>
      <w:proofErr w:type="spellStart"/>
      <w:r w:rsidR="00114053" w:rsidRPr="00230B96">
        <w:t>mu$m</w:t>
      </w:r>
      <w:proofErr w:type="spellEnd"/>
      <w:r w:rsidR="00114053" w:rsidRPr="00230B96">
        <w:t xml:space="preserve"> </w:t>
      </w:r>
      <w:r w:rsidR="00B8506F">
        <w:t>wide and 100 $\</w:t>
      </w:r>
      <w:proofErr w:type="spellStart"/>
      <w:r w:rsidR="00B8506F">
        <w:t>mu$m</w:t>
      </w:r>
      <w:proofErr w:type="spellEnd"/>
      <w:r w:rsidR="00114053" w:rsidRPr="00230B96">
        <w:t xml:space="preserve"> </w:t>
      </w:r>
      <w:r w:rsidR="00B8506F">
        <w:t xml:space="preserve">deep </w:t>
      </w:r>
      <w:r w:rsidR="00114053" w:rsidRPr="00230B96">
        <w:t>(150--350 cells) in mouse visual cortex.  We hypothesized that in these dense reco</w:t>
      </w:r>
      <w:r w:rsidR="001D661F">
        <w:t>rdings, the correlation matrix sh</w:t>
      </w:r>
      <w:r w:rsidR="00114053" w:rsidRPr="00230B96">
        <w:t>ould be</w:t>
      </w:r>
      <w:r w:rsidR="00A468F5">
        <w:t xml:space="preserve"> most </w:t>
      </w:r>
      <w:commentRangeStart w:id="3"/>
      <w:r w:rsidR="00A468F5">
        <w:t>efficiently</w:t>
      </w:r>
      <w:commentRangeEnd w:id="3"/>
      <w:r w:rsidR="00B810B9">
        <w:rPr>
          <w:rStyle w:val="CommentReference"/>
        </w:rPr>
        <w:commentReference w:id="3"/>
      </w:r>
      <w:r w:rsidR="00A468F5">
        <w:t xml:space="preserve"> represented as the combination of a sparse matrix</w:t>
      </w:r>
      <w:r w:rsidR="00114053" w:rsidRPr="00230B96">
        <w:t xml:space="preserve"> of</w:t>
      </w:r>
      <w:r w:rsidR="00A468F5">
        <w:t xml:space="preserve"> pairwise</w:t>
      </w:r>
      <w:r w:rsidR="00114053" w:rsidRPr="00230B96">
        <w:t xml:space="preserve"> </w:t>
      </w:r>
      <w:r w:rsidR="00E636B9">
        <w:t>partial correlations</w:t>
      </w:r>
      <w:r w:rsidR="00A468F5">
        <w:t xml:space="preserve"> representing local interactions and a low-rank component representing common f</w:t>
      </w:r>
      <w:r w:rsidR="00D02CD4">
        <w:t>luctuations and external inputs.</w:t>
      </w:r>
      <w:r w:rsidR="00114053" w:rsidRPr="00230B96">
        <w:t xml:space="preserve"> </w:t>
      </w:r>
      <w:r w:rsidR="00A468F5">
        <w:t xml:space="preserve"> </w:t>
      </w:r>
      <w:r w:rsidR="00114053" w:rsidRPr="00230B96">
        <w:t xml:space="preserve">Indeed, in cross-validation tests, the covariance matrix estimator </w:t>
      </w:r>
      <w:r>
        <w:t xml:space="preserve">with </w:t>
      </w:r>
      <w:r w:rsidR="00873E26">
        <w:t>such</w:t>
      </w:r>
      <w:r>
        <w:t xml:space="preserve"> </w:t>
      </w:r>
      <w:r w:rsidR="00867263">
        <w:t xml:space="preserve">a </w:t>
      </w:r>
      <w:r>
        <w:t>structure</w:t>
      </w:r>
      <w:r w:rsidR="00D23E2D">
        <w:t xml:space="preserve"> </w:t>
      </w:r>
      <w:r w:rsidR="00A468F5">
        <w:t xml:space="preserve">consistently </w:t>
      </w:r>
      <w:r w:rsidR="00114053" w:rsidRPr="00230B96">
        <w:t xml:space="preserve">outperformed </w:t>
      </w:r>
      <w:r w:rsidR="00D23E2D">
        <w:t xml:space="preserve">other regularized </w:t>
      </w:r>
      <w:r w:rsidR="00114053" w:rsidRPr="00230B96">
        <w:t>estimators.</w:t>
      </w:r>
      <w:r w:rsidR="000E4631">
        <w:t xml:space="preserve"> </w:t>
      </w:r>
      <w:r w:rsidR="0067462E">
        <w:t>T</w:t>
      </w:r>
      <w:r w:rsidR="00D02CD4">
        <w:t>he c</w:t>
      </w:r>
      <w:r w:rsidR="0067462E">
        <w:t>onnectivity patterns inferred from</w:t>
      </w:r>
      <w:r w:rsidR="00D02CD4">
        <w:t xml:space="preserve"> the</w:t>
      </w:r>
      <w:r w:rsidR="0067462E">
        <w:t xml:space="preserve"> sparse component of </w:t>
      </w:r>
      <w:r w:rsidR="005F70B6">
        <w:t xml:space="preserve">the </w:t>
      </w:r>
      <w:r w:rsidR="00D02CD4">
        <w:t>estimat</w:t>
      </w:r>
      <w:r w:rsidR="0067462E">
        <w:t>e</w:t>
      </w:r>
      <w:r w:rsidR="005F70B6">
        <w:t xml:space="preserve"> </w:t>
      </w:r>
      <w:r w:rsidR="00B810B9">
        <w:t>were strongly related to</w:t>
      </w:r>
      <w:r w:rsidR="00D02CD4">
        <w:t xml:space="preserve"> the geometrical arrangement and orientation tuning properties of cells</w:t>
      </w:r>
      <w:r w:rsidR="0067462E">
        <w:t xml:space="preserve">: </w:t>
      </w:r>
      <w:r w:rsidR="005F70B6">
        <w:t xml:space="preserve">the density of </w:t>
      </w:r>
      <w:r w:rsidR="0067462E">
        <w:t>positive \</w:t>
      </w:r>
      <w:proofErr w:type="spellStart"/>
      <w:proofErr w:type="gramStart"/>
      <w:r w:rsidR="0067462E">
        <w:t>sq</w:t>
      </w:r>
      <w:proofErr w:type="spellEnd"/>
      <w:r w:rsidR="005F70B6">
        <w:t>{</w:t>
      </w:r>
      <w:proofErr w:type="gramEnd"/>
      <w:r w:rsidR="005F70B6">
        <w:t>excitatory} connections</w:t>
      </w:r>
      <w:r w:rsidR="0067462E">
        <w:t xml:space="preserve"> decreased rapidly with geometric distance and </w:t>
      </w:r>
      <w:r w:rsidR="00D028C3">
        <w:t xml:space="preserve">the </w:t>
      </w:r>
      <w:r w:rsidR="0067462E">
        <w:t xml:space="preserve">difference in orientation preference whereas </w:t>
      </w:r>
      <w:r w:rsidR="005F70B6">
        <w:t>the negative \</w:t>
      </w:r>
      <w:proofErr w:type="spellStart"/>
      <w:r w:rsidR="005F70B6">
        <w:t>sq</w:t>
      </w:r>
      <w:proofErr w:type="spellEnd"/>
      <w:r w:rsidR="005F70B6">
        <w:t xml:space="preserve">{inhibitory} connections were less selective.  </w:t>
      </w:r>
      <w:commentRangeStart w:id="4"/>
      <w:r w:rsidR="005F70B6">
        <w:t>Because of its superior performance, this estimator likely provides a more physiologically relevant representation of the functional connectivity in dense recordings than correlations.</w:t>
      </w:r>
      <w:commentRangeEnd w:id="4"/>
      <w:r w:rsidR="008C4C90">
        <w:rPr>
          <w:rStyle w:val="CommentReference"/>
        </w:rPr>
        <w:commentReference w:id="4"/>
      </w:r>
    </w:p>
    <w:p w14:paraId="05F0B816" w14:textId="3A285C40" w:rsidR="0050421A" w:rsidRPr="00230B96" w:rsidRDefault="0050421A" w:rsidP="00AE0127"/>
    <w:p w14:paraId="44A04D53" w14:textId="77777777" w:rsidR="00114053" w:rsidRPr="00230B96" w:rsidRDefault="00114053" w:rsidP="00675765">
      <w:pPr>
        <w:pStyle w:val="Heading1"/>
      </w:pPr>
      <w:r w:rsidRPr="00230B96">
        <w:t>\</w:t>
      </w:r>
      <w:proofErr w:type="gramStart"/>
      <w:r w:rsidRPr="00230B96">
        <w:t>section</w:t>
      </w:r>
      <w:proofErr w:type="gramEnd"/>
      <w:r w:rsidRPr="00230B96">
        <w:t>*{Author Summary}</w:t>
      </w:r>
    </w:p>
    <w:p w14:paraId="54C34F94" w14:textId="77777777" w:rsidR="00114053" w:rsidRPr="00230B96" w:rsidRDefault="00114053" w:rsidP="00230B96">
      <w:pPr>
        <w:pStyle w:val="LaTeXcode"/>
      </w:pPr>
      <w:r w:rsidRPr="00230B96">
        <w:t>% Please keep the Author Summary between 150 and 200 words</w:t>
      </w:r>
    </w:p>
    <w:p w14:paraId="63D0C637" w14:textId="77777777" w:rsidR="00114053" w:rsidRPr="00230B96" w:rsidRDefault="00114053" w:rsidP="00230B96">
      <w:pPr>
        <w:pStyle w:val="LaTeXcode"/>
      </w:pPr>
      <w:proofErr w:type="gramStart"/>
      <w:r w:rsidRPr="00230B96">
        <w:t>% Use first person.</w:t>
      </w:r>
      <w:proofErr w:type="gramEnd"/>
      <w:r w:rsidRPr="00230B96">
        <w:t xml:space="preserve"> </w:t>
      </w:r>
      <w:proofErr w:type="spellStart"/>
      <w:r w:rsidRPr="00230B96">
        <w:t>PLoS</w:t>
      </w:r>
      <w:proofErr w:type="spellEnd"/>
      <w:r w:rsidRPr="00230B96">
        <w:t xml:space="preserve"> ONE authors please skip this step. </w:t>
      </w:r>
    </w:p>
    <w:p w14:paraId="7F3CE853" w14:textId="77777777" w:rsidR="00D13A36" w:rsidRDefault="00114053" w:rsidP="00230B96">
      <w:pPr>
        <w:pStyle w:val="LaTeXcode"/>
      </w:pPr>
      <w:proofErr w:type="gramStart"/>
      <w:r w:rsidRPr="00230B96">
        <w:t xml:space="preserve">% Author Summary not valid for </w:t>
      </w:r>
      <w:proofErr w:type="spellStart"/>
      <w:r w:rsidRPr="00230B96">
        <w:t>PLoS</w:t>
      </w:r>
      <w:proofErr w:type="spellEnd"/>
      <w:r w:rsidRPr="00230B96">
        <w:t xml:space="preserve"> ONE submissions.</w:t>
      </w:r>
      <w:proofErr w:type="gramEnd"/>
      <w:r w:rsidRPr="00230B96">
        <w:t xml:space="preserve">  </w:t>
      </w:r>
    </w:p>
    <w:p w14:paraId="50B3319A" w14:textId="0FCD20E5" w:rsidR="00D13A36" w:rsidRDefault="00D13A36" w:rsidP="00230B96">
      <w:pPr>
        <w:pStyle w:val="LaTeXcode"/>
      </w:pPr>
    </w:p>
    <w:p w14:paraId="59D02F9E" w14:textId="5A5D68B3" w:rsidR="00D13FB2" w:rsidRDefault="00D13A36" w:rsidP="008B078F">
      <w:pPr>
        <w:rPr>
          <w:ins w:id="5" w:author="Kresimir Josic" w:date="2014-01-07T13:44:00Z"/>
        </w:rPr>
      </w:pPr>
      <w:r>
        <w:t xml:space="preserve">It is now possible to record the </w:t>
      </w:r>
      <w:r w:rsidR="00065957">
        <w:t xml:space="preserve">spiking </w:t>
      </w:r>
      <w:r>
        <w:t xml:space="preserve">activity of hundreds of neurons at the same time.  A meaningful statistical description of the collective activity </w:t>
      </w:r>
      <w:r w:rsidR="008B15C8">
        <w:t>of these neural populations --</w:t>
      </w:r>
      <w:r>
        <w:t xml:space="preserve"> their functional connectivity -- is a forefront challenge in neuroscience. </w:t>
      </w:r>
      <w:r w:rsidR="008D3AF3">
        <w:t xml:space="preserve"> We addressed this problem by identifying statistically efficient estimators of c</w:t>
      </w:r>
      <w:r w:rsidR="00114053" w:rsidRPr="00230B96">
        <w:t>orrelation</w:t>
      </w:r>
      <w:r w:rsidR="008B15C8">
        <w:t xml:space="preserve"> </w:t>
      </w:r>
      <w:r w:rsidR="008D3AF3">
        <w:t>matrices of</w:t>
      </w:r>
      <w:r w:rsidR="002555AE">
        <w:t xml:space="preserve"> the</w:t>
      </w:r>
      <w:r w:rsidR="00065957">
        <w:t xml:space="preserve"> spiking</w:t>
      </w:r>
      <w:r w:rsidR="002555AE">
        <w:t xml:space="preserve"> activity of neural populations</w:t>
      </w:r>
      <w:r w:rsidR="00114053" w:rsidRPr="00230B96">
        <w:t xml:space="preserve">.  </w:t>
      </w:r>
      <w:r w:rsidR="0018316C">
        <w:t>V</w:t>
      </w:r>
      <w:r w:rsidR="002555AE">
        <w:t>arious</w:t>
      </w:r>
      <w:r w:rsidR="003E4175">
        <w:t xml:space="preserve"> underlying</w:t>
      </w:r>
      <w:r w:rsidR="004F35F1">
        <w:t xml:space="preserve"> </w:t>
      </w:r>
      <w:r w:rsidR="003E4175">
        <w:t>processes</w:t>
      </w:r>
      <w:r w:rsidR="004F35F1">
        <w:t xml:space="preserve"> </w:t>
      </w:r>
      <w:r w:rsidR="0018316C">
        <w:t xml:space="preserve">may </w:t>
      </w:r>
      <w:r w:rsidR="000E5701">
        <w:t>reflect differently on the stru</w:t>
      </w:r>
      <w:r w:rsidR="00C57785">
        <w:t>cture of the correlation matrix:</w:t>
      </w:r>
      <w:r w:rsidR="000E5701">
        <w:t xml:space="preserve">  </w:t>
      </w:r>
      <w:r w:rsidR="008B15C8">
        <w:t>Correlations due to c</w:t>
      </w:r>
      <w:r w:rsidR="00C57785">
        <w:t>o</w:t>
      </w:r>
      <w:r w:rsidR="000E5701">
        <w:t>mmo</w:t>
      </w:r>
      <w:r w:rsidR="002555AE">
        <w:t>n network fluctuations or</w:t>
      </w:r>
      <w:r w:rsidR="000E5701">
        <w:t xml:space="preserve"> external inputs are well </w:t>
      </w:r>
      <w:r w:rsidR="008B15C8">
        <w:t xml:space="preserve">estimated </w:t>
      </w:r>
      <w:r w:rsidR="000E5701">
        <w:t>by low-rank representation</w:t>
      </w:r>
      <w:r w:rsidR="003E4175">
        <w:t>s</w:t>
      </w:r>
      <w:r w:rsidR="0018316C">
        <w:t>,</w:t>
      </w:r>
      <w:r w:rsidR="000E5701">
        <w:t xml:space="preserve"> </w:t>
      </w:r>
      <w:r w:rsidR="003E4175">
        <w:t xml:space="preserve">whereas </w:t>
      </w:r>
      <w:r w:rsidR="008B15C8">
        <w:t xml:space="preserve">correlations due to </w:t>
      </w:r>
      <w:r w:rsidR="003E4175">
        <w:t>l</w:t>
      </w:r>
      <w:r w:rsidR="000E5701">
        <w:t xml:space="preserve">inear </w:t>
      </w:r>
      <w:r w:rsidR="008B15C8">
        <w:t>interactions</w:t>
      </w:r>
      <w:r w:rsidR="000E5701">
        <w:t xml:space="preserve"> between specific pairs of neurons are well approximated by the</w:t>
      </w:r>
      <w:r w:rsidR="00C57785">
        <w:t>ir pairwise</w:t>
      </w:r>
      <w:r w:rsidR="000E5701">
        <w:t xml:space="preserve"> </w:t>
      </w:r>
      <w:r w:rsidR="008B15C8">
        <w:t>\</w:t>
      </w:r>
      <w:proofErr w:type="gramStart"/>
      <w:r w:rsidR="008B15C8">
        <w:t>emph{</w:t>
      </w:r>
      <w:proofErr w:type="gramEnd"/>
      <w:r w:rsidR="000E5701">
        <w:t>partia</w:t>
      </w:r>
      <w:r w:rsidR="003E4175">
        <w:t>l</w:t>
      </w:r>
      <w:r w:rsidR="008B15C8">
        <w:t>}</w:t>
      </w:r>
      <w:r w:rsidR="003E4175">
        <w:t xml:space="preserve"> correlations</w:t>
      </w:r>
      <w:r w:rsidR="00C57785">
        <w:t>.</w:t>
      </w:r>
      <w:r w:rsidR="003E4175">
        <w:t xml:space="preserve"> </w:t>
      </w:r>
      <w:r w:rsidR="00065957">
        <w:t xml:space="preserve"> </w:t>
      </w:r>
      <w:r w:rsidR="00C57785">
        <w:t>In</w:t>
      </w:r>
      <w:r w:rsidR="00035E45">
        <w:t xml:space="preserve"> data obtained from</w:t>
      </w:r>
      <w:r w:rsidR="00C57785">
        <w:t xml:space="preserve"> f</w:t>
      </w:r>
      <w:r w:rsidR="00114053" w:rsidRPr="00230B96">
        <w:t>ast 3D two-photon imaging of calcium signals</w:t>
      </w:r>
      <w:r w:rsidR="00C57785">
        <w:t xml:space="preserve"> of</w:t>
      </w:r>
      <w:r w:rsidR="003E4175">
        <w:t xml:space="preserve"> large and dense groups of neurons in m</w:t>
      </w:r>
      <w:r w:rsidR="00C57785">
        <w:t>ouse visual cortex, t</w:t>
      </w:r>
      <w:r w:rsidR="00114053" w:rsidRPr="00230B96">
        <w:t xml:space="preserve">he </w:t>
      </w:r>
      <w:r w:rsidR="00065957">
        <w:t xml:space="preserve">best estimation performance </w:t>
      </w:r>
      <w:r w:rsidR="002555AE">
        <w:t xml:space="preserve">was </w:t>
      </w:r>
      <w:r w:rsidR="00065957">
        <w:t xml:space="preserve">attained </w:t>
      </w:r>
      <w:r w:rsidR="002555AE">
        <w:t>by decom</w:t>
      </w:r>
      <w:r w:rsidR="00D13FB2">
        <w:t>posing the correlation matrix into</w:t>
      </w:r>
      <w:r w:rsidR="002555AE">
        <w:t xml:space="preserve"> </w:t>
      </w:r>
      <w:r w:rsidR="00114053" w:rsidRPr="00230B96">
        <w:t xml:space="preserve">a sparse network of partial correlations </w:t>
      </w:r>
      <w:r w:rsidR="00D13FB2">
        <w:t>(\</w:t>
      </w:r>
      <w:proofErr w:type="spellStart"/>
      <w:proofErr w:type="gramStart"/>
      <w:r w:rsidR="00D13FB2">
        <w:t>sq</w:t>
      </w:r>
      <w:proofErr w:type="spellEnd"/>
      <w:r w:rsidR="00D13FB2">
        <w:t>{</w:t>
      </w:r>
      <w:proofErr w:type="gramEnd"/>
      <w:r w:rsidR="00D13FB2">
        <w:t xml:space="preserve">interactions}) </w:t>
      </w:r>
      <w:r w:rsidR="00065957">
        <w:t xml:space="preserve">combined with </w:t>
      </w:r>
      <w:r w:rsidR="00C57785">
        <w:t xml:space="preserve">a low-rank component. </w:t>
      </w:r>
      <w:r w:rsidR="00D13FB2">
        <w:t>The inferred interactions were both positive (\</w:t>
      </w:r>
      <w:proofErr w:type="spellStart"/>
      <w:proofErr w:type="gramStart"/>
      <w:r w:rsidR="00D13FB2">
        <w:t>sq</w:t>
      </w:r>
      <w:proofErr w:type="spellEnd"/>
      <w:r w:rsidR="00D13FB2">
        <w:t>{</w:t>
      </w:r>
      <w:proofErr w:type="gramEnd"/>
      <w:r w:rsidR="00D13FB2">
        <w:t>excitatory}) and negative (\</w:t>
      </w:r>
      <w:proofErr w:type="spellStart"/>
      <w:r w:rsidR="00D13FB2">
        <w:t>sq</w:t>
      </w:r>
      <w:proofErr w:type="spellEnd"/>
      <w:r w:rsidR="00D13FB2">
        <w:t>{inhibitory}) and reflected the spatial organization and orientation preferences of the interacting cells.  We propose that the composition of the most efficient among many estimators provides a more informative picture of the functional connectivity than previous analyses of neural correlations.</w:t>
      </w:r>
    </w:p>
    <w:p w14:paraId="45136A6F" w14:textId="77777777" w:rsidR="00114053" w:rsidRDefault="00114053" w:rsidP="00230B96">
      <w:pPr>
        <w:pStyle w:val="Heading1"/>
      </w:pPr>
      <w:r w:rsidRPr="00230B96">
        <w:t>\</w:t>
      </w:r>
      <w:proofErr w:type="gramStart"/>
      <w:r w:rsidRPr="00230B96">
        <w:t>section</w:t>
      </w:r>
      <w:proofErr w:type="gramEnd"/>
      <w:r w:rsidRPr="00230B96">
        <w:t>*{Introduction}</w:t>
      </w:r>
    </w:p>
    <w:p w14:paraId="5853EED3" w14:textId="213310A9" w:rsidR="00C762CE" w:rsidRDefault="00C762CE" w:rsidP="002D55B5">
      <w:r>
        <w:t>\</w:t>
      </w:r>
      <w:proofErr w:type="gramStart"/>
      <w:r>
        <w:t>emph</w:t>
      </w:r>
      <w:proofErr w:type="gramEnd"/>
      <w:r>
        <w:t xml:space="preserve">{Functional connectivity} </w:t>
      </w:r>
      <w:r w:rsidR="00B06515">
        <w:t>is a</w:t>
      </w:r>
      <w:r>
        <w:t xml:space="preserve"> statistical description of \emph{multineuronal} activity patterns not reducible to the response properties of the individual cells.  Functional connectivity is commonly expressed as</w:t>
      </w:r>
      <w:r w:rsidRPr="00230B96">
        <w:t xml:space="preserve"> the degree of correlation, synchronization, or other forms of </w:t>
      </w:r>
      <w:r>
        <w:t>statistical association between neurons</w:t>
      </w:r>
      <w:r w:rsidR="00A70267">
        <w:t xml:space="preserve"> or in the form of joint </w:t>
      </w:r>
      <w:proofErr w:type="spellStart"/>
      <w:r w:rsidR="00A70267">
        <w:t>coactivation</w:t>
      </w:r>
      <w:proofErr w:type="spellEnd"/>
      <w:r w:rsidR="00A70267">
        <w:t xml:space="preserve"> patterns. </w:t>
      </w:r>
      <w:r>
        <w:t xml:space="preserve"> </w:t>
      </w:r>
      <w:r w:rsidR="00A70267">
        <w:t xml:space="preserve">Functional connectivity </w:t>
      </w:r>
      <w:r>
        <w:t xml:space="preserve">is thought to reflect local </w:t>
      </w:r>
      <w:r w:rsidR="00CB4F24">
        <w:t>synaptic interactions</w:t>
      </w:r>
      <w:r>
        <w:t xml:space="preserve">, shared interactions with other regions, </w:t>
      </w:r>
      <w:r w:rsidR="00CB4F24">
        <w:t>and</w:t>
      </w:r>
      <w:r>
        <w:t xml:space="preserve"> endogenous network activity.  To remove the confounding effects of the stimulus, the average stimulus responses are subtracted or otherwise accounted for. Although functional connectivity is only a phenomenological description, it can serve as a tool to </w:t>
      </w:r>
      <w:r w:rsidR="001E52D8">
        <w:t xml:space="preserve">generate hypothesis about how </w:t>
      </w:r>
      <w:r>
        <w:t>population activity</w:t>
      </w:r>
      <w:r w:rsidR="001E52D8">
        <w:t xml:space="preserve"> relates</w:t>
      </w:r>
      <w:r>
        <w:t xml:space="preserve"> to the anatomical architecture of neural circuits</w:t>
      </w:r>
      <w:r w:rsidR="002D55B5">
        <w:t xml:space="preserve"> and informs about how information is encoded and processed at the population level. </w:t>
      </w:r>
    </w:p>
    <w:p w14:paraId="0A7FB4D2" w14:textId="77777777" w:rsidR="00FB56C8" w:rsidRDefault="00FB56C8" w:rsidP="00230B96"/>
    <w:p w14:paraId="7EF04910" w14:textId="25BC1BFF" w:rsidR="00114053" w:rsidRPr="00230B96" w:rsidRDefault="00114053" w:rsidP="00230B96">
      <w:r w:rsidRPr="00230B96">
        <w:t xml:space="preserve">Pearson correlations between the spiking activity of pairs of neurons, are </w:t>
      </w:r>
      <w:r w:rsidR="00685234">
        <w:t xml:space="preserve">among </w:t>
      </w:r>
      <w:r w:rsidRPr="00230B96">
        <w:t xml:space="preserve">the most familiar </w:t>
      </w:r>
      <w:r w:rsidR="00FB56C8">
        <w:t xml:space="preserve">measures of functional connectivity </w:t>
      </w:r>
      <w:r w:rsidRPr="00230B96">
        <w:t>\</w:t>
      </w:r>
      <w:proofErr w:type="gramStart"/>
      <w:r w:rsidRPr="00230B96">
        <w:t>cite{</w:t>
      </w:r>
      <w:proofErr w:type="gramEnd"/>
      <w:r w:rsidRPr="00230B96">
        <w:t>Averbeck:2006,</w:t>
      </w:r>
      <w:r w:rsidR="00FC6A49">
        <w:t xml:space="preserve"> </w:t>
      </w:r>
      <w:r w:rsidRPr="00230B96">
        <w:t>Zohary:1994,</w:t>
      </w:r>
      <w:r w:rsidR="00FC6A49">
        <w:t xml:space="preserve"> </w:t>
      </w:r>
      <w:r w:rsidRPr="00230B96">
        <w:t>Kohn:2005,</w:t>
      </w:r>
      <w:r w:rsidR="00FC6A49">
        <w:t xml:space="preserve"> </w:t>
      </w:r>
      <w:r w:rsidRPr="00230B96">
        <w:t>Bair:2001,</w:t>
      </w:r>
      <w:r w:rsidR="00FC6A49">
        <w:t xml:space="preserve"> </w:t>
      </w:r>
      <w:r w:rsidRPr="00230B96">
        <w:t xml:space="preserve">Ecker:2010}.  </w:t>
      </w:r>
      <w:r w:rsidR="004242EE">
        <w:t>In particular</w:t>
      </w:r>
      <w:r w:rsidRPr="00230B96">
        <w:t>, \</w:t>
      </w:r>
      <w:proofErr w:type="gramStart"/>
      <w:r w:rsidRPr="00230B96">
        <w:t>emph{</w:t>
      </w:r>
      <w:proofErr w:type="gramEnd"/>
      <w:r w:rsidRPr="00230B96">
        <w:t>noise correlations}, \emph{i.e.}</w:t>
      </w:r>
      <w:r w:rsidR="0002194E">
        <w:t>\;</w:t>
      </w:r>
      <w:r w:rsidRPr="00230B96">
        <w:t xml:space="preserve">the correlations of </w:t>
      </w:r>
      <w:r w:rsidR="00A62DFC">
        <w:t>trial-to-trial</w:t>
      </w:r>
      <w:r w:rsidRPr="00230B96">
        <w:t xml:space="preserve"> response variability between pairs of neurons, have </w:t>
      </w:r>
      <w:r w:rsidR="002F5F59">
        <w:t xml:space="preserve">a </w:t>
      </w:r>
      <w:r w:rsidRPr="00230B96">
        <w:t>profound</w:t>
      </w:r>
      <w:r w:rsidR="00A62DFC">
        <w:t xml:space="preserve"> impact</w:t>
      </w:r>
      <w:r w:rsidRPr="00230B96">
        <w:t xml:space="preserve"> </w:t>
      </w:r>
      <w:r w:rsidR="00736243">
        <w:t xml:space="preserve">on </w:t>
      </w:r>
      <w:r w:rsidRPr="00230B96">
        <w:t>stimulus coding \cite{Zohary:1994,</w:t>
      </w:r>
      <w:r w:rsidR="00FC6A49">
        <w:t xml:space="preserve"> </w:t>
      </w:r>
      <w:r w:rsidRPr="00230B96">
        <w:t>Abbott:1999,</w:t>
      </w:r>
      <w:r w:rsidR="00FC6A49">
        <w:t xml:space="preserve"> </w:t>
      </w:r>
      <w:r w:rsidRPr="00230B96">
        <w:t>Sompolinsky:2001,</w:t>
      </w:r>
      <w:r w:rsidR="00FC6A49">
        <w:t xml:space="preserve"> </w:t>
      </w:r>
      <w:r w:rsidR="006F10AE">
        <w:t>Nirenberg:2003,</w:t>
      </w:r>
      <w:r w:rsidR="00FC6A49">
        <w:t xml:space="preserve"> </w:t>
      </w:r>
      <w:r w:rsidRPr="00230B96">
        <w:t>Averbeck:2006,</w:t>
      </w:r>
      <w:r w:rsidR="00FC6A49">
        <w:t xml:space="preserve"> </w:t>
      </w:r>
      <w:r w:rsidRPr="00230B96">
        <w:t>Josic:2009,</w:t>
      </w:r>
      <w:r w:rsidR="00FC6A49">
        <w:t xml:space="preserve"> </w:t>
      </w:r>
      <w:r w:rsidRPr="00230B96">
        <w:t>Berens:2011,</w:t>
      </w:r>
      <w:r w:rsidR="00FC6A49">
        <w:t xml:space="preserve"> </w:t>
      </w:r>
      <w:r w:rsidRPr="00230B96">
        <w:t xml:space="preserve">Ecker:2011}. In addition, noise correlations and correlations in spontaneous activity have been hypothesized to reflect key features of </w:t>
      </w:r>
      <w:r w:rsidR="00D028C3">
        <w:t xml:space="preserve">the </w:t>
      </w:r>
      <w:r w:rsidR="00F5478E">
        <w:t>anatomical</w:t>
      </w:r>
      <w:r w:rsidRPr="00230B96">
        <w:t xml:space="preserve"> connectivity </w:t>
      </w:r>
      <w:r w:rsidR="00323419">
        <w:t>\</w:t>
      </w:r>
      <w:proofErr w:type="gramStart"/>
      <w:r w:rsidR="00323419">
        <w:t>cite{</w:t>
      </w:r>
      <w:proofErr w:type="gramEnd"/>
      <w:r w:rsidR="00323419">
        <w:t>Gerstein:1964}</w:t>
      </w:r>
      <w:r w:rsidRPr="00230B96">
        <w:t xml:space="preserve">.  </w:t>
      </w:r>
      <w:r w:rsidR="00A62DFC">
        <w:t>This</w:t>
      </w:r>
      <w:r w:rsidRPr="00230B96">
        <w:t xml:space="preserve"> interpretation is supported by a series of discoveries of nontrivial relationships between neural correlations and other aspects of circuit organization such as the physical distances between neurons \</w:t>
      </w:r>
      <w:proofErr w:type="gramStart"/>
      <w:r w:rsidRPr="00230B96">
        <w:t>cite{</w:t>
      </w:r>
      <w:proofErr w:type="gramEnd"/>
      <w:r w:rsidRPr="00230B96">
        <w:t>Smith:2008,</w:t>
      </w:r>
      <w:r w:rsidR="00323419">
        <w:t xml:space="preserve"> </w:t>
      </w:r>
      <w:r w:rsidRPr="00230B96">
        <w:t>Denman:2013}, their synaptic connectivity \cite{Ko:2011},  stimulus response similarity \cite{Bair:2001,</w:t>
      </w:r>
      <w:r w:rsidR="00FC6A49">
        <w:t xml:space="preserve"> </w:t>
      </w:r>
      <w:r w:rsidRPr="00230B96">
        <w:t>Arieli:1995,</w:t>
      </w:r>
      <w:r w:rsidR="00FC6A49">
        <w:t xml:space="preserve"> </w:t>
      </w:r>
      <w:r w:rsidRPr="00230B96">
        <w:t>Chiu:2002,</w:t>
      </w:r>
      <w:r w:rsidR="00FC6A49">
        <w:t xml:space="preserve"> </w:t>
      </w:r>
      <w:r w:rsidRPr="00230B96">
        <w:t>Kenet:2003,</w:t>
      </w:r>
      <w:r w:rsidR="00FC6A49">
        <w:t xml:space="preserve"> </w:t>
      </w:r>
      <w:r w:rsidRPr="00230B96">
        <w:t>Kohn:2005,</w:t>
      </w:r>
      <w:r w:rsidR="00FC6A49">
        <w:t xml:space="preserve"> </w:t>
      </w:r>
      <w:r w:rsidRPr="00230B96">
        <w:t>Cohen:2008,</w:t>
      </w:r>
      <w:r w:rsidR="00FC6A49">
        <w:t xml:space="preserve"> </w:t>
      </w:r>
      <w:r w:rsidRPr="00230B96">
        <w:t>Cohen:2009,</w:t>
      </w:r>
      <w:r w:rsidR="00FC6A49">
        <w:t xml:space="preserve"> </w:t>
      </w:r>
      <w:r w:rsidR="005D49D9">
        <w:t>Ecker:2010,</w:t>
      </w:r>
      <w:r w:rsidRPr="00230B96">
        <w:t>Ko:2011,</w:t>
      </w:r>
      <w:r w:rsidR="00FC6A49">
        <w:t xml:space="preserve"> </w:t>
      </w:r>
      <w:r w:rsidRPr="00230B96">
        <w:t>Smith:2013b},</w:t>
      </w:r>
      <w:r w:rsidR="002E74E3">
        <w:t xml:space="preserve"> cell types </w:t>
      </w:r>
      <w:r w:rsidR="00913D37">
        <w:t>\cite{</w:t>
      </w:r>
      <w:r w:rsidR="002E74E3">
        <w:t>Hofer:2011</w:t>
      </w:r>
      <w:r w:rsidR="00913D37">
        <w:t>}</w:t>
      </w:r>
      <w:r w:rsidR="002E74E3">
        <w:t>,</w:t>
      </w:r>
      <w:r w:rsidRPr="00230B96">
        <w:t xml:space="preserve"> cortical layer specificity \cite{Hansen:2012,</w:t>
      </w:r>
      <w:r w:rsidR="003A5C0A">
        <w:t xml:space="preserve"> </w:t>
      </w:r>
      <w:r w:rsidRPr="00230B96">
        <w:t>Smith:2013}, progressive changes in development and in learning \cite{Golshani:2009,</w:t>
      </w:r>
      <w:r w:rsidR="00323419">
        <w:t xml:space="preserve"> </w:t>
      </w:r>
      <w:r w:rsidRPr="00230B96">
        <w:t>Gu:2011}, changes due to sensory stimulation and global brain states \cite{Goard:2009,</w:t>
      </w:r>
      <w:r w:rsidR="00FC6A49">
        <w:t xml:space="preserve"> </w:t>
      </w:r>
      <w:r w:rsidRPr="00230B96">
        <w:t>Kohn:2009,</w:t>
      </w:r>
      <w:r w:rsidR="00FC6A49">
        <w:t xml:space="preserve"> </w:t>
      </w:r>
      <w:r w:rsidRPr="00230B96">
        <w:t>Ecker:2010,</w:t>
      </w:r>
      <w:r w:rsidR="00FC6A49">
        <w:t xml:space="preserve"> </w:t>
      </w:r>
      <w:r w:rsidR="00D028C3">
        <w:t>Renart:2010} among</w:t>
      </w:r>
      <w:r w:rsidRPr="00230B96">
        <w:t xml:space="preserve"> others.</w:t>
      </w:r>
      <w:r w:rsidR="00EA244C">
        <w:t xml:space="preserve"> </w:t>
      </w:r>
    </w:p>
    <w:p w14:paraId="632FD7FB" w14:textId="77777777" w:rsidR="00114053" w:rsidRPr="00230B96" w:rsidRDefault="00114053" w:rsidP="00230B96">
      <w:pPr>
        <w:rPr>
          <w:rFonts w:ascii="Times" w:hAnsi="Times"/>
          <w:szCs w:val="20"/>
        </w:rPr>
      </w:pPr>
    </w:p>
    <w:p w14:paraId="5439EDC4" w14:textId="77777777" w:rsidR="00D25207" w:rsidRDefault="0018646C" w:rsidP="00602753">
      <w:r>
        <w:t>N</w:t>
      </w:r>
      <w:r w:rsidR="00114053" w:rsidRPr="00230B96">
        <w:t xml:space="preserve">eural correlations do not </w:t>
      </w:r>
      <w:r w:rsidR="003A7A04">
        <w:t>come with</w:t>
      </w:r>
      <w:r w:rsidR="00114053" w:rsidRPr="00230B96">
        <w:t xml:space="preserve"> ready </w:t>
      </w:r>
      <w:r w:rsidR="003A7A04">
        <w:t xml:space="preserve">or </w:t>
      </w:r>
      <w:r w:rsidR="00114053" w:rsidRPr="00230B96">
        <w:t>unambiguous mechanistic interpretation</w:t>
      </w:r>
      <w:r w:rsidR="003A7A04">
        <w:t>s</w:t>
      </w:r>
      <w:r w:rsidR="00114053" w:rsidRPr="00230B96">
        <w:t xml:space="preserve">. </w:t>
      </w:r>
      <w:r w:rsidR="003A7A04">
        <w:t>Neural correlations can arise</w:t>
      </w:r>
      <w:r w:rsidR="00114053" w:rsidRPr="00230B96">
        <w:t xml:space="preserve"> from direct synaptic interactions, common inputs or correlated inputs, chains of multiple synaptic connections, oscillations, top-down modulation, and background network fluctuations \</w:t>
      </w:r>
      <w:proofErr w:type="gramStart"/>
      <w:r w:rsidR="00114053" w:rsidRPr="00230B96">
        <w:t>cite{</w:t>
      </w:r>
      <w:proofErr w:type="gramEnd"/>
      <w:r w:rsidR="00114053" w:rsidRPr="00230B96">
        <w:t>Perkel:</w:t>
      </w:r>
      <w:r w:rsidR="00AC28BE">
        <w:t>1967</w:t>
      </w:r>
      <w:r w:rsidR="00114053" w:rsidRPr="00230B96">
        <w:t>,</w:t>
      </w:r>
      <w:r w:rsidR="00FC6A49">
        <w:t xml:space="preserve"> </w:t>
      </w:r>
      <w:r w:rsidR="00114053" w:rsidRPr="00230B96">
        <w:t>Moore:1970,</w:t>
      </w:r>
      <w:r w:rsidR="00FC6A49">
        <w:t xml:space="preserve"> </w:t>
      </w:r>
      <w:r w:rsidR="00114053" w:rsidRPr="00230B96">
        <w:t>Shadlen:1998,</w:t>
      </w:r>
      <w:r w:rsidR="00FC6A49">
        <w:t xml:space="preserve"> </w:t>
      </w:r>
      <w:r w:rsidR="00114053" w:rsidRPr="00230B96">
        <w:t>Salinas:2001,</w:t>
      </w:r>
      <w:r w:rsidR="00FC6A49">
        <w:t xml:space="preserve"> </w:t>
      </w:r>
      <w:r w:rsidR="00114053" w:rsidRPr="00230B96">
        <w:t>Ostojic:2009,</w:t>
      </w:r>
      <w:r w:rsidR="00FC6A49">
        <w:t xml:space="preserve"> </w:t>
      </w:r>
      <w:r w:rsidR="00114053" w:rsidRPr="00230B96">
        <w:t xml:space="preserve">Rosenbaum:2011}. </w:t>
      </w:r>
      <w:r w:rsidR="00144D31">
        <w:t>But</w:t>
      </w:r>
      <w:r>
        <w:t xml:space="preserve"> </w:t>
      </w:r>
      <w:r w:rsidR="002B57F1">
        <w:t>m</w:t>
      </w:r>
      <w:r w:rsidR="005F70B6">
        <w:t>ultineuronal</w:t>
      </w:r>
      <w:r w:rsidR="00114053" w:rsidRPr="00230B96">
        <w:t xml:space="preserve"> recordings </w:t>
      </w:r>
      <w:r w:rsidR="00144D31">
        <w:t xml:space="preserve">do provide more information </w:t>
      </w:r>
      <w:r w:rsidR="00515CD0">
        <w:t xml:space="preserve">than available from </w:t>
      </w:r>
      <w:r w:rsidR="0008668B">
        <w:t xml:space="preserve">an equivalent number of </w:t>
      </w:r>
      <w:r w:rsidR="00515CD0">
        <w:t>pairs of cells</w:t>
      </w:r>
      <w:r w:rsidR="0008668B">
        <w:t xml:space="preserve"> considered separately</w:t>
      </w:r>
      <w:r w:rsidR="002E0A61">
        <w:t>.</w:t>
      </w:r>
      <w:r w:rsidR="00515CD0">
        <w:t xml:space="preserve"> </w:t>
      </w:r>
      <w:r w:rsidR="002E0A61">
        <w:t>F</w:t>
      </w:r>
      <w:r w:rsidR="00C513ED">
        <w:t>or</w:t>
      </w:r>
      <w:r w:rsidR="00602753" w:rsidRPr="00602753">
        <w:t xml:space="preserve"> example, the eigenvalue decomposition of the covariance matrix expresses shared correlated activity components across the population; common fluctuations of population activity may be accurately represented by just a few principal components but will affect all correlation coefficients. In contrast, the off-diagonal elements of the inverse of the correlation matrix constitute scaled partial correlations between ne</w:t>
      </w:r>
      <w:r w:rsidR="00EA4A77">
        <w:t>uron pairs, which reflect their</w:t>
      </w:r>
      <w:r w:rsidR="00602753" w:rsidRPr="00602753">
        <w:t xml:space="preserve"> linear dependencies</w:t>
      </w:r>
      <w:r w:rsidR="00EA4A77">
        <w:t xml:space="preserve"> conditioned on the activity of all the other recorded cells</w:t>
      </w:r>
      <w:r w:rsidR="00602753" w:rsidRPr="00602753">
        <w:t>; a strong interaction between a pair of neurons may be expressed by a single partial correlation but its effects may propagate to multiple correlations and eigenvalues</w:t>
      </w:r>
      <w:r w:rsidR="00602753" w:rsidRPr="00A20A3C">
        <w:t xml:space="preserve">. </w:t>
      </w:r>
    </w:p>
    <w:p w14:paraId="78AAE682" w14:textId="77777777" w:rsidR="00D25207" w:rsidRDefault="00D25207" w:rsidP="00602753"/>
    <w:p w14:paraId="4DE7E49B" w14:textId="1AE9BA21" w:rsidR="00D25207" w:rsidRDefault="00D03407" w:rsidP="00D25207">
      <w:r>
        <w:t>However, e</w:t>
      </w:r>
      <w:r w:rsidR="00D25207" w:rsidRPr="00230B96">
        <w:t>stimation of covariance matri</w:t>
      </w:r>
      <w:r w:rsidR="00D25207">
        <w:t>ces from large populations</w:t>
      </w:r>
      <w:r w:rsidR="00D25207" w:rsidRPr="00230B96">
        <w:t xml:space="preserve"> presents a</w:t>
      </w:r>
      <w:r w:rsidR="00D25207">
        <w:t xml:space="preserve"> number of numerical challenges:</w:t>
      </w:r>
      <w:r w:rsidR="00D25207" w:rsidRPr="00230B96">
        <w:t xml:space="preserve">  The amount of recorded data grows only linearly with population size whereas the number of estimated coefficients increases quadratically.  This mismatch lead</w:t>
      </w:r>
      <w:r w:rsidR="00D25207">
        <w:t>s</w:t>
      </w:r>
      <w:r w:rsidR="00D25207" w:rsidRPr="00230B96">
        <w:t xml:space="preserve"> to </w:t>
      </w:r>
      <w:r w:rsidR="00D25207">
        <w:t xml:space="preserve">an </w:t>
      </w:r>
      <w:r w:rsidR="00D25207" w:rsidRPr="00230B96">
        <w:t xml:space="preserve">increase </w:t>
      </w:r>
      <w:r w:rsidR="00D25207">
        <w:t>in</w:t>
      </w:r>
      <w:r w:rsidR="00D25207" w:rsidRPr="00230B96">
        <w:t xml:space="preserve"> spurious correl</w:t>
      </w:r>
      <w:r w:rsidR="00D25207">
        <w:t>ations, overestimation of common</w:t>
      </w:r>
      <w:r w:rsidR="00D25207" w:rsidRPr="00230B96">
        <w:t xml:space="preserve"> activity </w:t>
      </w:r>
      <w:r w:rsidR="00D25207" w:rsidRPr="00572C31">
        <w:rPr>
          <w:szCs w:val="22"/>
        </w:rPr>
        <w:t>(\</w:t>
      </w:r>
      <w:proofErr w:type="gramStart"/>
      <w:r w:rsidR="00D25207" w:rsidRPr="00572C31">
        <w:rPr>
          <w:szCs w:val="22"/>
        </w:rPr>
        <w:t>emph{</w:t>
      </w:r>
      <w:proofErr w:type="gramEnd"/>
      <w:r w:rsidR="00D25207" w:rsidRPr="00572C31">
        <w:rPr>
          <w:szCs w:val="22"/>
        </w:rPr>
        <w:t xml:space="preserve">i.e.}\;overestimation of large eigenvalues) </w:t>
      </w:r>
      <w:r w:rsidR="00D25207" w:rsidRPr="00FB2EF0">
        <w:t>\cite{Ledoit:2</w:t>
      </w:r>
      <w:r w:rsidR="00D25207" w:rsidRPr="00230B96">
        <w:t xml:space="preserve">004}, </w:t>
      </w:r>
      <w:r w:rsidR="00D25207">
        <w:t xml:space="preserve">and poorly conditioned </w:t>
      </w:r>
      <w:r w:rsidR="00D25207" w:rsidRPr="00230B96">
        <w:t>partial correlations \cite{Schafer:2005}.</w:t>
      </w:r>
      <w:r w:rsidR="00D25207">
        <w:t xml:space="preserve"> </w:t>
      </w:r>
    </w:p>
    <w:p w14:paraId="2D8A081B" w14:textId="5E82E1A2" w:rsidR="0024470D" w:rsidRDefault="00C5720E" w:rsidP="0024470D">
      <w:r>
        <w:t>T</w:t>
      </w:r>
      <w:r w:rsidR="00D25207">
        <w:t>he \</w:t>
      </w:r>
      <w:proofErr w:type="gramStart"/>
      <w:r w:rsidR="00D25207">
        <w:t>emph{</w:t>
      </w:r>
      <w:proofErr w:type="gramEnd"/>
      <w:r w:rsidR="00D25207">
        <w:t>sample correlation matrix}</w:t>
      </w:r>
      <w:r w:rsidR="00F645C2">
        <w:t>, which is an unbiased estimate,</w:t>
      </w:r>
      <w:r w:rsidR="00D25207">
        <w:t xml:space="preserve"> is often used to estimate the true correlation matrix</w:t>
      </w:r>
      <w:r w:rsidR="00960473">
        <w:t xml:space="preserve"> (ref)</w:t>
      </w:r>
      <w:r w:rsidR="00D25207">
        <w:t xml:space="preserve">. </w:t>
      </w:r>
      <w:r w:rsidR="00F645C2">
        <w:t xml:space="preserve">However, </w:t>
      </w:r>
      <w:r w:rsidR="00D25207">
        <w:t>it has many free parameters, and is thus highly sensitive to sampling noise. As a result, o</w:t>
      </w:r>
      <w:r w:rsidR="00D25207" w:rsidRPr="00230B96">
        <w:t xml:space="preserve">n average, </w:t>
      </w:r>
      <w:r w:rsidR="00D25207">
        <w:t xml:space="preserve">the sample correlation matrix is </w:t>
      </w:r>
      <w:r w:rsidR="00D25207" w:rsidRPr="00230B96">
        <w:t>far</w:t>
      </w:r>
      <w:r w:rsidR="00D25207">
        <w:t>ther</w:t>
      </w:r>
      <w:r w:rsidR="00D25207" w:rsidRPr="00230B96">
        <w:t xml:space="preserve"> from </w:t>
      </w:r>
      <w:r w:rsidR="00D25207">
        <w:t xml:space="preserve">the true correlation matrix than some structured estimates. </w:t>
      </w:r>
    </w:p>
    <w:p w14:paraId="72F05E2A" w14:textId="77777777" w:rsidR="001820E4" w:rsidRDefault="001820E4" w:rsidP="0024470D"/>
    <w:p w14:paraId="20D6367C" w14:textId="06C2D4DB" w:rsidR="001820E4" w:rsidRDefault="001820E4" w:rsidP="001820E4">
      <w:r>
        <w:t>In statistics, the technique of deliberately imposing a structure on an estimate in order to improve its performance is known as \</w:t>
      </w:r>
      <w:proofErr w:type="gramStart"/>
      <w:r>
        <w:t>emph{</w:t>
      </w:r>
      <w:proofErr w:type="gramEnd"/>
      <w:r>
        <w:t xml:space="preserve">regularization} </w:t>
      </w:r>
      <w:r w:rsidRPr="00230B96">
        <w:t>\cite{Schafer:2005,</w:t>
      </w:r>
      <w:r>
        <w:t xml:space="preserve"> </w:t>
      </w:r>
      <w:r w:rsidRPr="00230B96">
        <w:t>Bickel:2006}</w:t>
      </w:r>
      <w:r>
        <w:t>.    To \</w:t>
      </w:r>
      <w:proofErr w:type="spellStart"/>
      <w:proofErr w:type="gramStart"/>
      <w:r>
        <w:t>sq</w:t>
      </w:r>
      <w:proofErr w:type="spellEnd"/>
      <w:r>
        <w:t>{</w:t>
      </w:r>
      <w:proofErr w:type="gramEnd"/>
      <w:r>
        <w:t>impose structure} on an estimate means to bias (\</w:t>
      </w:r>
      <w:proofErr w:type="spellStart"/>
      <w:r>
        <w:t>sq</w:t>
      </w:r>
      <w:proofErr w:type="spellEnd"/>
      <w:r>
        <w:t>{shrink}) it toward a reduced representation known as the shrinkage target.  The selection of the optimal target estimate and the optimal amount of shrinkage can be deduced from the training data either analytically or by cross-validation.  Some regularization schemes only perform target selection (\</w:t>
      </w:r>
      <w:proofErr w:type="gramStart"/>
      <w:r>
        <w:t>emph{</w:t>
      </w:r>
      <w:proofErr w:type="gramEnd"/>
      <w:r>
        <w:t>dimensionality reduction, variable selection, or feature selection}) and replace the estimate completely. Others only perform shrinkage toward a single target estimate (\</w:t>
      </w:r>
      <w:proofErr w:type="gramStart"/>
      <w:r>
        <w:t>emph{</w:t>
      </w:r>
      <w:proofErr w:type="gramEnd"/>
      <w:r>
        <w:t>shrinkage estimators}).  Yet others do both target selection and shrinkage.</w:t>
      </w:r>
    </w:p>
    <w:p w14:paraId="54F4EAF1" w14:textId="77777777" w:rsidR="001820E4" w:rsidRDefault="001820E4" w:rsidP="001820E4"/>
    <w:p w14:paraId="52E60CB8" w14:textId="7B6C99D1" w:rsidR="001820E4" w:rsidRPr="00BE2240" w:rsidRDefault="001820E4" w:rsidP="001820E4">
      <w:r>
        <w:t xml:space="preserve">Although regularized covariance matrix estimates </w:t>
      </w:r>
      <w:r>
        <w:t>are</w:t>
      </w:r>
      <w:r>
        <w:t xml:space="preserve"> commonplace in other fields such as finance \</w:t>
      </w:r>
      <w:proofErr w:type="gramStart"/>
      <w:r>
        <w:t>cite{</w:t>
      </w:r>
      <w:proofErr w:type="gramEnd"/>
      <w:r>
        <w:t xml:space="preserve">Ledoit:2003}, functional genomics \cite{Schafer:2005}, and brain imaging \cite{Ryali:2012}, surprisingly little work has been done to identity optimal regularization of neural correlation matrices.  </w:t>
      </w:r>
      <w:r w:rsidR="00045C6F">
        <w:t xml:space="preserve">WHEN YOU FIND OPTIMAL ONE IT REVEALS SOMETHING ABOUT SYSTEM ITSELF. </w:t>
      </w:r>
    </w:p>
    <w:p w14:paraId="0A5959C9" w14:textId="77777777" w:rsidR="001820E4" w:rsidRDefault="001820E4" w:rsidP="0024470D"/>
    <w:p w14:paraId="7F2011BE" w14:textId="132D6F60" w:rsidR="00D25207" w:rsidRDefault="00D25207" w:rsidP="00D25207">
      <w:r>
        <w:t xml:space="preserve"> </w:t>
      </w:r>
    </w:p>
    <w:p w14:paraId="54B08ECD" w14:textId="77777777" w:rsidR="00C5720E" w:rsidRDefault="00C5720E" w:rsidP="00602753"/>
    <w:p w14:paraId="1463404B" w14:textId="77777777" w:rsidR="00C5720E" w:rsidRPr="00A20A3C" w:rsidRDefault="00C5720E" w:rsidP="00602753"/>
    <w:p w14:paraId="550FC063" w14:textId="77777777" w:rsidR="0021703C" w:rsidRDefault="0021703C" w:rsidP="002D3E3B"/>
    <w:p w14:paraId="63FB9985" w14:textId="7446B8E9" w:rsidR="004249C0" w:rsidRPr="00230B96" w:rsidRDefault="00F036DB" w:rsidP="004249C0">
      <w:pPr>
        <w:pStyle w:val="Heading2"/>
      </w:pPr>
      <w:r>
        <w:t>\</w:t>
      </w:r>
      <w:proofErr w:type="gramStart"/>
      <w:r w:rsidR="00F53B05">
        <w:t>paragraph</w:t>
      </w:r>
      <w:proofErr w:type="gramEnd"/>
      <w:r w:rsidR="004249C0" w:rsidRPr="00230B96">
        <w:t>{Illustration of estimation of a neural correlation matrix}</w:t>
      </w:r>
    </w:p>
    <w:p w14:paraId="1A18D003" w14:textId="3A859586" w:rsidR="00CF4519" w:rsidRDefault="004249C0" w:rsidP="004249C0">
      <w:r w:rsidRPr="00230B96">
        <w:t xml:space="preserve">To illustrate </w:t>
      </w:r>
      <w:r>
        <w:t xml:space="preserve">the </w:t>
      </w:r>
      <w:r w:rsidRPr="00230B96">
        <w:t xml:space="preserve">challenges </w:t>
      </w:r>
      <w:r w:rsidR="005E6966">
        <w:t>and techniques of</w:t>
      </w:r>
      <w:r w:rsidRPr="00230B96">
        <w:t xml:space="preserve"> estimat</w:t>
      </w:r>
      <w:r w:rsidR="005E6966">
        <w:t>ion of</w:t>
      </w:r>
      <w:r w:rsidRPr="00230B96">
        <w:t xml:space="preserve"> the correlation matrix from a finite sample, we consider a regularization scheme based on \</w:t>
      </w:r>
      <w:proofErr w:type="gramStart"/>
      <w:r w:rsidRPr="00230B96">
        <w:t>emph{</w:t>
      </w:r>
      <w:proofErr w:type="gramEnd"/>
      <w:r w:rsidRPr="00230B96">
        <w:t>covariance selection} (Figure \ref{fig:01}) \cite{Dempster:1972</w:t>
      </w:r>
      <w:r w:rsidR="00F036DB">
        <w:t>, Friedman:2008</w:t>
      </w:r>
      <w:r w:rsidRPr="00230B96">
        <w:t xml:space="preserve">}. </w:t>
      </w:r>
      <w:r>
        <w:t>Here</w:t>
      </w:r>
      <w:r w:rsidRPr="00230B96">
        <w:t xml:space="preserve"> the estimate is produced by fitting only an optimal subset of the coefficients of the precision matrix </w:t>
      </w:r>
      <w:r w:rsidR="00F036DB">
        <w:t xml:space="preserve">(inverse of the covariance matrix) </w:t>
      </w:r>
      <w:r w:rsidRPr="00230B96">
        <w:t xml:space="preserve">while setting the rest to zero. </w:t>
      </w:r>
      <w:r w:rsidR="0016547E">
        <w:t xml:space="preserve"> Zeros in the off-diagonal elements of the precision matrix indicate zero partial correlations between the corresponding pair of neurons.  </w:t>
      </w:r>
      <w:r w:rsidR="00CF4519">
        <w:t xml:space="preserve"> Therefore, covariance selection amounts to finding an approximation of the covariance matrix </w:t>
      </w:r>
      <w:r w:rsidR="0024268E">
        <w:t>that maximizes the number of neuron pairs that a</w:t>
      </w:r>
      <w:r w:rsidR="00CF4519">
        <w:t xml:space="preserve">re linearly independent of each other when conditioned on the activity of all the other observed cells. </w:t>
      </w:r>
    </w:p>
    <w:p w14:paraId="18D4C514" w14:textId="77777777" w:rsidR="00CF4519" w:rsidRDefault="00CF4519" w:rsidP="004249C0"/>
    <w:p w14:paraId="08FFD2E2" w14:textId="0655B71E" w:rsidR="00087FA4" w:rsidRDefault="004249C0" w:rsidP="004249C0">
      <w:r w:rsidRPr="00230B96">
        <w:t>We estimated the covariance matrix of somatic calcium signals of a group of 298 neurons in mouse visual cortex using both the sample covariance matrix (</w:t>
      </w:r>
      <w:r w:rsidR="00636865">
        <w:t>\</w:t>
      </w:r>
      <w:proofErr w:type="spellStart"/>
      <w:proofErr w:type="gramStart"/>
      <w:r w:rsidR="00636865">
        <w:t>figref</w:t>
      </w:r>
      <w:proofErr w:type="spellEnd"/>
      <w:r w:rsidR="00636865">
        <w:t>{</w:t>
      </w:r>
      <w:proofErr w:type="gramEnd"/>
      <w:r w:rsidR="00636865">
        <w:t>01}{A, B})</w:t>
      </w:r>
      <w:r w:rsidRPr="00230B96">
        <w:t xml:space="preserve"> and covariance selection (</w:t>
      </w:r>
      <w:r w:rsidR="00B652D7">
        <w:t>\</w:t>
      </w:r>
      <w:proofErr w:type="spellStart"/>
      <w:r w:rsidR="00B652D7">
        <w:t>figref</w:t>
      </w:r>
      <w:proofErr w:type="spellEnd"/>
      <w:r w:rsidR="00B652D7">
        <w:t>{01}{</w:t>
      </w:r>
      <w:r w:rsidRPr="00230B96">
        <w:t>C</w:t>
      </w:r>
      <w:r w:rsidR="00B652D7">
        <w:t>}</w:t>
      </w:r>
      <w:r w:rsidRPr="00230B96">
        <w:t>). Due to the low-pass filtration effect of calcium dye kinetics, correlations in unprocessed calcium signals are higher than typical firing rate correlations on shorter temporal scales. The close similarity of the two estimates</w:t>
      </w:r>
      <w:r>
        <w:t xml:space="preserve"> of the correlation matrix</w:t>
      </w:r>
      <w:r w:rsidRPr="00230B96">
        <w:t xml:space="preserve"> (</w:t>
      </w:r>
      <w:r w:rsidR="00EE3261">
        <w:t>\</w:t>
      </w:r>
      <w:proofErr w:type="spellStart"/>
      <w:proofErr w:type="gramStart"/>
      <w:r w:rsidR="00EE3261">
        <w:t>figref</w:t>
      </w:r>
      <w:proofErr w:type="spellEnd"/>
      <w:r w:rsidR="00EE3261">
        <w:t>{</w:t>
      </w:r>
      <w:proofErr w:type="gramEnd"/>
      <w:r w:rsidR="00EE3261">
        <w:t>01}{</w:t>
      </w:r>
      <w:r w:rsidRPr="00230B96">
        <w:t>B and C</w:t>
      </w:r>
      <w:r w:rsidR="00EE3261">
        <w:t>}</w:t>
      </w:r>
      <w:r w:rsidRPr="00230B96">
        <w:t>) belies the utterly different partial correlation structure (</w:t>
      </w:r>
      <w:r w:rsidR="00EE3261">
        <w:t>\</w:t>
      </w:r>
      <w:proofErr w:type="spellStart"/>
      <w:r w:rsidR="00EE3261">
        <w:t>figref</w:t>
      </w:r>
      <w:proofErr w:type="spellEnd"/>
      <w:r w:rsidR="00EE3261">
        <w:t>{01}{D and E})</w:t>
      </w:r>
      <w:r w:rsidRPr="00230B96">
        <w:t xml:space="preserve">: </w:t>
      </w:r>
      <w:r>
        <w:t>T</w:t>
      </w:r>
      <w:r w:rsidRPr="00230B96">
        <w:t xml:space="preserve">he regularized estimate is </w:t>
      </w:r>
      <w:r w:rsidR="000122B3">
        <w:t>obtained</w:t>
      </w:r>
      <w:r w:rsidR="00C0030C">
        <w:softHyphen/>
      </w:r>
      <w:r w:rsidR="00C0030C">
        <w:softHyphen/>
      </w:r>
      <w:r w:rsidR="00C0030C">
        <w:softHyphen/>
      </w:r>
      <w:r w:rsidR="00C0030C">
        <w:softHyphen/>
      </w:r>
      <w:r w:rsidR="000122B3" w:rsidRPr="00230B96">
        <w:t xml:space="preserve"> </w:t>
      </w:r>
      <w:r w:rsidRPr="00230B96">
        <w:t xml:space="preserve">by </w:t>
      </w:r>
      <w:r>
        <w:t>setting</w:t>
      </w:r>
      <w:r w:rsidRPr="00230B96">
        <w:t xml:space="preserve"> </w:t>
      </w:r>
      <w:r>
        <w:t xml:space="preserve">to zero </w:t>
      </w:r>
      <w:r w:rsidRPr="00230B96">
        <w:t xml:space="preserve">31,501 (71.2\%) of the off-diagonal coefficients of the precision matrix and fitting the remaining 12,752 coefficients. </w:t>
      </w:r>
    </w:p>
    <w:p w14:paraId="7F96A429" w14:textId="77777777" w:rsidR="00087FA4" w:rsidRDefault="00087FA4" w:rsidP="004249C0"/>
    <w:p w14:paraId="463D7BE0" w14:textId="31C617E9" w:rsidR="004249C0" w:rsidRPr="00230B96" w:rsidRDefault="004249C0" w:rsidP="004249C0">
      <w:r w:rsidRPr="00230B96">
        <w:t xml:space="preserve">Estimation by covariance selection is attractive for several reasons: First, </w:t>
      </w:r>
      <w:r>
        <w:t>with</w:t>
      </w:r>
      <w:r w:rsidRPr="00230B96">
        <w:t xml:space="preserve"> fewer free parameters </w:t>
      </w:r>
      <w:r>
        <w:t>it</w:t>
      </w:r>
      <w:r w:rsidRPr="00230B96">
        <w:t xml:space="preserve"> is less susceptible to sampling noise, yielding estimates that are, on average, closer to</w:t>
      </w:r>
      <w:r>
        <w:t xml:space="preserve"> the</w:t>
      </w:r>
      <w:r w:rsidRPr="00230B96">
        <w:t xml:space="preserve"> truth. Additionally, if we assume that partial correlations do indeed reflect elements of the functional connectivity in the circuit, the second estimate also appears more plausible: in neural circuits, each neuron only interacts with a fraction of the entire population.</w:t>
      </w:r>
      <w:r w:rsidR="0024268E">
        <w:t xml:space="preserve"> </w:t>
      </w:r>
    </w:p>
    <w:p w14:paraId="624D28A6" w14:textId="77777777" w:rsidR="00114053" w:rsidRPr="00230B96" w:rsidRDefault="00114053" w:rsidP="00230B96">
      <w:pPr>
        <w:pStyle w:val="PlainText"/>
        <w:rPr>
          <w:rFonts w:ascii="Times" w:hAnsi="Times"/>
          <w:sz w:val="20"/>
          <w:szCs w:val="20"/>
        </w:rPr>
      </w:pPr>
    </w:p>
    <w:p w14:paraId="451D4FEE" w14:textId="77777777" w:rsidR="00114053" w:rsidRPr="00230B96" w:rsidRDefault="00114053" w:rsidP="00E3174C">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10903F52" w14:textId="77777777" w:rsidR="00114053" w:rsidRPr="00230B96" w:rsidRDefault="00114053" w:rsidP="00E3174C">
      <w:pPr>
        <w:pStyle w:val="LaTeXFigure"/>
      </w:pPr>
      <w:r w:rsidRPr="00230B96">
        <w:t xml:space="preserve">    {\</w:t>
      </w:r>
      <w:proofErr w:type="gramStart"/>
      <w:r w:rsidRPr="00230B96">
        <w:t>caption</w:t>
      </w:r>
      <w:proofErr w:type="gramEnd"/>
      <w:r w:rsidRPr="00230B96">
        <w:t>{{\bf Illustration of regularized estimation of partial correlations.}</w:t>
      </w:r>
    </w:p>
    <w:p w14:paraId="08D9E8CF"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A}. The sample correlation matrix of unprocessed somatic calcium signals from a population of cells in mouse visual cortex.</w:t>
      </w:r>
    </w:p>
    <w:p w14:paraId="2AC513A2" w14:textId="77777777" w:rsidR="00114053" w:rsidRPr="00230B96" w:rsidRDefault="00114053" w:rsidP="00E3174C">
      <w:pPr>
        <w:pStyle w:val="LaTeXFigure"/>
      </w:pPr>
      <w:r w:rsidRPr="00230B96">
        <w:t xml:space="preserve">        The outlined square fragment is magnified in {\bf B}.</w:t>
      </w:r>
    </w:p>
    <w:p w14:paraId="658EFDCC" w14:textId="77777777" w:rsidR="00114053" w:rsidRPr="00230B96" w:rsidRDefault="00114053" w:rsidP="00E3174C">
      <w:pPr>
        <w:pStyle w:val="LaTeXFigure"/>
      </w:pPr>
      <w:r w:rsidRPr="00230B96">
        <w:t xml:space="preserve">        {\</w:t>
      </w:r>
      <w:proofErr w:type="gramStart"/>
      <w:r w:rsidRPr="00230B96">
        <w:t>bf</w:t>
      </w:r>
      <w:proofErr w:type="gramEnd"/>
      <w:r w:rsidRPr="00230B96">
        <w:t xml:space="preserve"> C}. The same fragment of another estimate of the correlation matrix regularized to yield sparse partial correlations.</w:t>
      </w:r>
    </w:p>
    <w:p w14:paraId="39AB740B" w14:textId="77777777" w:rsidR="00114053" w:rsidRPr="00230B96" w:rsidRDefault="00114053" w:rsidP="00E3174C">
      <w:pPr>
        <w:pStyle w:val="LaTeXFigure"/>
      </w:pPr>
      <w:r w:rsidRPr="00230B96">
        <w:t xml:space="preserve">        Corresponding fragments of partial correlations matrices of the </w:t>
      </w:r>
      <w:proofErr w:type="spellStart"/>
      <w:r w:rsidRPr="00230B96">
        <w:t>unregularized</w:t>
      </w:r>
      <w:proofErr w:type="spellEnd"/>
      <w:r w:rsidRPr="00230B96">
        <w:t xml:space="preserve"> and regularized estimated are shown in {\bf D} and {\bf E}, respectively.</w:t>
      </w:r>
    </w:p>
    <w:p w14:paraId="018FAA48" w14:textId="77777777" w:rsidR="00114053" w:rsidRPr="00230B96" w:rsidRDefault="00114053" w:rsidP="00E3174C">
      <w:pPr>
        <w:pStyle w:val="LaTeXFigure"/>
      </w:pPr>
      <w:r w:rsidRPr="00230B96">
        <w:t xml:space="preserve">    }</w:t>
      </w:r>
    </w:p>
    <w:p w14:paraId="7F844F4A" w14:textId="77777777" w:rsidR="00114053" w:rsidRPr="00230B96" w:rsidRDefault="00114053" w:rsidP="00E3174C">
      <w:pPr>
        <w:pStyle w:val="LaTeXFigure"/>
      </w:pPr>
      <w:r w:rsidRPr="00230B96">
        <w:t xml:space="preserve">    \</w:t>
      </w:r>
      <w:proofErr w:type="gramStart"/>
      <w:r w:rsidRPr="00230B96">
        <w:t>label</w:t>
      </w:r>
      <w:proofErr w:type="gramEnd"/>
      <w:r w:rsidRPr="00230B96">
        <w:t>{fig:01}}</w:t>
      </w:r>
    </w:p>
    <w:p w14:paraId="11E2C080" w14:textId="77777777" w:rsidR="00114053" w:rsidRPr="00230B96" w:rsidRDefault="00114053" w:rsidP="00E3174C">
      <w:pPr>
        <w:pStyle w:val="LaTeXFigure"/>
      </w:pPr>
      <w:r w:rsidRPr="00230B96">
        <w:t xml:space="preserve">    {\</w:t>
      </w:r>
      <w:proofErr w:type="spellStart"/>
      <w:proofErr w:type="gramStart"/>
      <w:r w:rsidRPr="00230B96">
        <w:t>includegraphics</w:t>
      </w:r>
      <w:proofErr w:type="spellEnd"/>
      <w:proofErr w:type="gramEnd"/>
      <w:r w:rsidRPr="00230B96">
        <w:t>[width=8.3cm]{./figures/Figure01.pdf}}</w:t>
      </w:r>
    </w:p>
    <w:p w14:paraId="42FF9BD5" w14:textId="77777777" w:rsidR="00114053" w:rsidRPr="00230B96" w:rsidRDefault="00114053" w:rsidP="00E3174C">
      <w:pPr>
        <w:pStyle w:val="LaTeXFigure"/>
      </w:pPr>
      <w:r w:rsidRPr="00230B96">
        <w:t>\</w:t>
      </w:r>
      <w:proofErr w:type="gramStart"/>
      <w:r w:rsidRPr="00230B96">
        <w:t>end</w:t>
      </w:r>
      <w:proofErr w:type="gramEnd"/>
      <w:r w:rsidRPr="00230B96">
        <w:t>{figure}</w:t>
      </w:r>
    </w:p>
    <w:p w14:paraId="7796B8BA" w14:textId="77777777" w:rsidR="00F036DB" w:rsidRPr="00230B96" w:rsidRDefault="00F036DB" w:rsidP="00F036DB">
      <w:pPr>
        <w:pStyle w:val="Heading2"/>
      </w:pPr>
      <w:r>
        <w:t>\</w:t>
      </w:r>
      <w:proofErr w:type="gramStart"/>
      <w:r>
        <w:t>paragraph</w:t>
      </w:r>
      <w:proofErr w:type="gramEnd"/>
      <w:r w:rsidRPr="00230B96">
        <w:t>{</w:t>
      </w:r>
      <w:r>
        <w:t>Conceptual questions and basic approach</w:t>
      </w:r>
      <w:r w:rsidRPr="00230B96">
        <w:t>}</w:t>
      </w:r>
    </w:p>
    <w:p w14:paraId="6C39A0FE" w14:textId="4E8F0054" w:rsidR="00F036DB" w:rsidRDefault="00F036DB" w:rsidP="00F036DB">
      <w:r>
        <w:t xml:space="preserve">What structures of correlation matrices </w:t>
      </w:r>
      <w:r w:rsidR="00DC7843">
        <w:t>best describe t</w:t>
      </w:r>
      <w:r>
        <w:t>he multineuronal activity in</w:t>
      </w:r>
      <w:r w:rsidR="00CF4519">
        <w:t xml:space="preserve"> specific circuits and </w:t>
      </w:r>
      <w:r w:rsidR="00DC7843">
        <w:t xml:space="preserve">in specific </w:t>
      </w:r>
      <w:r w:rsidR="00D33E03">
        <w:t xml:space="preserve">brain states?  More specifically, </w:t>
      </w:r>
      <w:r>
        <w:t xml:space="preserve">are correlations </w:t>
      </w:r>
      <w:r w:rsidR="00CF4519">
        <w:t>in</w:t>
      </w:r>
      <w:r w:rsidR="002D04C3">
        <w:t xml:space="preserve"> the</w:t>
      </w:r>
      <w:r w:rsidR="00CF4519">
        <w:t xml:space="preserve"> visual cortex during visual stimulation </w:t>
      </w:r>
      <w:r>
        <w:t xml:space="preserve">best explained by common fluctuations or by local interactions within the recorded microcircuit? </w:t>
      </w:r>
    </w:p>
    <w:p w14:paraId="79E21FFD" w14:textId="77777777" w:rsidR="00F036DB" w:rsidRDefault="00F036DB" w:rsidP="00F036DB"/>
    <w:p w14:paraId="66F146D5" w14:textId="1151918D" w:rsidR="00D410B7" w:rsidRDefault="00D410B7" w:rsidP="00F036DB">
      <w:r>
        <w:t>To address thes</w:t>
      </w:r>
      <w:r w:rsidR="00DC7843">
        <w:t xml:space="preserve">e questions, we evaluated </w:t>
      </w:r>
      <w:proofErr w:type="gramStart"/>
      <w:r w:rsidR="00DC7843">
        <w:t>five</w:t>
      </w:r>
      <w:r>
        <w:t xml:space="preserve"> covariance</w:t>
      </w:r>
      <w:proofErr w:type="gramEnd"/>
      <w:r>
        <w:t xml:space="preserve"> matrix estimators based on different assumptions about the un</w:t>
      </w:r>
      <w:r w:rsidR="007550C3">
        <w:t>derlying correlation structure</w:t>
      </w:r>
      <w:r w:rsidR="00DC7843">
        <w:t>:</w:t>
      </w:r>
    </w:p>
    <w:p w14:paraId="1642A2C3" w14:textId="77777777" w:rsidR="00CF4519" w:rsidRDefault="00CF4519" w:rsidP="00CF4519">
      <w:r>
        <w:t>\</w:t>
      </w:r>
      <w:proofErr w:type="gramStart"/>
      <w:r>
        <w:t>begin</w:t>
      </w:r>
      <w:proofErr w:type="gramEnd"/>
      <w:r>
        <w:t>{description}</w:t>
      </w:r>
    </w:p>
    <w:p w14:paraId="156AC053" w14:textId="000927CE" w:rsidR="00CF4519" w:rsidRDefault="00CF4519" w:rsidP="00CF4519">
      <w:r>
        <w:t>\</w:t>
      </w:r>
      <w:proofErr w:type="gramStart"/>
      <w:r>
        <w:t>item</w:t>
      </w:r>
      <w:proofErr w:type="gramEnd"/>
      <w:r>
        <w:t>[$C_{\</w:t>
      </w:r>
      <w:proofErr w:type="spellStart"/>
      <w:r>
        <w:t>sf</w:t>
      </w:r>
      <w:proofErr w:type="spellEnd"/>
      <w:r>
        <w:t xml:space="preserve"> 0}$] -- sample covariance matrix,</w:t>
      </w:r>
      <w:r w:rsidR="00DC7843">
        <w:t xml:space="preserve"> the unbiased</w:t>
      </w:r>
      <w:r w:rsidR="00D33E03">
        <w:t>,</w:t>
      </w:r>
      <w:r w:rsidR="00DC7843">
        <w:t xml:space="preserve"> </w:t>
      </w:r>
      <w:proofErr w:type="spellStart"/>
      <w:r w:rsidR="00DC7843">
        <w:t>unregularized</w:t>
      </w:r>
      <w:proofErr w:type="spellEnd"/>
      <w:r w:rsidR="00DC7843">
        <w:t xml:space="preserve"> estimator</w:t>
      </w:r>
      <w:r w:rsidR="00D33E03">
        <w:t>.</w:t>
      </w:r>
    </w:p>
    <w:p w14:paraId="3B60ED72" w14:textId="30C4915B" w:rsidR="00CF4519" w:rsidRDefault="00CF4519" w:rsidP="00CF4519">
      <w:r>
        <w:t>\</w:t>
      </w:r>
      <w:proofErr w:type="gramStart"/>
      <w:r>
        <w:t>item</w:t>
      </w:r>
      <w:proofErr w:type="gramEnd"/>
      <w:r>
        <w:t>[$C_{\</w:t>
      </w:r>
      <w:proofErr w:type="spellStart"/>
      <w:r>
        <w:t>sf</w:t>
      </w:r>
      <w:proofErr w:type="spellEnd"/>
      <w:r>
        <w:t xml:space="preserve"> </w:t>
      </w:r>
      <w:proofErr w:type="spellStart"/>
      <w:r>
        <w:t>diag</w:t>
      </w:r>
      <w:proofErr w:type="spellEnd"/>
      <w:r>
        <w:t>}$] -- linear shrinkage towa</w:t>
      </w:r>
      <w:r w:rsidR="00DC7843">
        <w:t xml:space="preserve">rd a diagonal covariance matrix. </w:t>
      </w:r>
    </w:p>
    <w:p w14:paraId="1081F839" w14:textId="7A48B1D8" w:rsidR="00CF4519" w:rsidRDefault="00CF4519" w:rsidP="00CF4519">
      <w:r>
        <w:t>\</w:t>
      </w:r>
      <w:proofErr w:type="gramStart"/>
      <w:r>
        <w:t>item</w:t>
      </w:r>
      <w:proofErr w:type="gramEnd"/>
      <w:r>
        <w:t>[$C_{\</w:t>
      </w:r>
      <w:proofErr w:type="spellStart"/>
      <w:r>
        <w:t>sf</w:t>
      </w:r>
      <w:proofErr w:type="spellEnd"/>
      <w:r>
        <w:t xml:space="preserve"> factor}$] -- linear shrinkage toward a low-rank matrix produced by factor analysis.</w:t>
      </w:r>
    </w:p>
    <w:p w14:paraId="651C52F5" w14:textId="6B59E9AE" w:rsidR="00CF4519" w:rsidRDefault="005C26C4" w:rsidP="00CF4519">
      <w:r>
        <w:t>\</w:t>
      </w:r>
      <w:proofErr w:type="gramStart"/>
      <w:r>
        <w:t>item</w:t>
      </w:r>
      <w:proofErr w:type="gramEnd"/>
      <w:r>
        <w:t>[$C_{\</w:t>
      </w:r>
      <w:proofErr w:type="spellStart"/>
      <w:r>
        <w:t>sf</w:t>
      </w:r>
      <w:proofErr w:type="spellEnd"/>
      <w:r>
        <w:t xml:space="preserve"> sparse}$] --  sparse partial correlations, \emph{i.e.}\;covariance selection.</w:t>
      </w:r>
    </w:p>
    <w:p w14:paraId="0AA78050" w14:textId="2DD8E812" w:rsidR="00CF4519" w:rsidRDefault="00CF4519" w:rsidP="00CF4519">
      <w:r>
        <w:t>\</w:t>
      </w:r>
      <w:proofErr w:type="gramStart"/>
      <w:r>
        <w:t>item</w:t>
      </w:r>
      <w:proofErr w:type="gramEnd"/>
      <w:r>
        <w:t>[$C_{\</w:t>
      </w:r>
      <w:proofErr w:type="spellStart"/>
      <w:r>
        <w:t>sf</w:t>
      </w:r>
      <w:proofErr w:type="spellEnd"/>
      <w:r>
        <w:t xml:space="preserve"> </w:t>
      </w:r>
      <w:proofErr w:type="spellStart"/>
      <w:r>
        <w:t>sparse+latent</w:t>
      </w:r>
      <w:proofErr w:type="spellEnd"/>
      <w:r>
        <w:t xml:space="preserve">}$] -- </w:t>
      </w:r>
      <w:r w:rsidR="005C26C4">
        <w:t>sparse partial correlations between the recorded neurons combined with partial correlations with several inferred latent units.</w:t>
      </w:r>
    </w:p>
    <w:p w14:paraId="56F2217A" w14:textId="77777777" w:rsidR="00CF4519" w:rsidRDefault="00CF4519" w:rsidP="00CF4519">
      <w:r>
        <w:t>\</w:t>
      </w:r>
      <w:proofErr w:type="gramStart"/>
      <w:r>
        <w:t>end</w:t>
      </w:r>
      <w:proofErr w:type="gramEnd"/>
      <w:r>
        <w:t>{description}</w:t>
      </w:r>
      <w:r w:rsidRPr="00230B96">
        <w:t xml:space="preserve"> </w:t>
      </w:r>
    </w:p>
    <w:p w14:paraId="21FB29CD" w14:textId="77777777" w:rsidR="00CF4519" w:rsidRDefault="00CF4519" w:rsidP="00CF4519"/>
    <w:p w14:paraId="3B7F6734" w14:textId="45B1C751" w:rsidR="00CF4519" w:rsidRDefault="00CF4519" w:rsidP="00CF4519">
      <w:r w:rsidRPr="00230B96">
        <w:t>First, we demonstrated that</w:t>
      </w:r>
      <w:r>
        <w:t>,</w:t>
      </w:r>
      <w:r w:rsidRPr="00230B96">
        <w:t xml:space="preserve"> in simulations </w:t>
      </w:r>
      <w:r>
        <w:t xml:space="preserve">with known </w:t>
      </w:r>
      <w:r w:rsidRPr="00230B96">
        <w:t>correlation structures,</w:t>
      </w:r>
      <w:r w:rsidR="005C26C4">
        <w:t xml:space="preserve"> estimators</w:t>
      </w:r>
      <w:r w:rsidRPr="00230B96">
        <w:t xml:space="preserve"> </w:t>
      </w:r>
      <w:r w:rsidR="005C26C4">
        <w:t xml:space="preserve">that imposed a matching structure </w:t>
      </w:r>
      <w:r>
        <w:t xml:space="preserve">were generally more efficient than </w:t>
      </w:r>
      <w:r w:rsidRPr="00230B96">
        <w:t xml:space="preserve">other estimators. </w:t>
      </w:r>
      <w:r w:rsidR="00F63BE3">
        <w:t>We therefore reasoned as follows</w:t>
      </w:r>
      <w:r w:rsidR="00050180">
        <w:t xml:space="preserve">: </w:t>
      </w:r>
      <w:r w:rsidR="00F63BE3">
        <w:t>T</w:t>
      </w:r>
      <w:r w:rsidR="0057748A">
        <w:t>he</w:t>
      </w:r>
      <w:r w:rsidR="00050180">
        <w:t xml:space="preserve"> </w:t>
      </w:r>
      <w:r w:rsidR="00F63BE3">
        <w:t xml:space="preserve">most efficient </w:t>
      </w:r>
      <w:r w:rsidR="00050180">
        <w:t xml:space="preserve">covariance matrix estimator is </w:t>
      </w:r>
      <w:r w:rsidR="00F63BE3">
        <w:t xml:space="preserve">likely </w:t>
      </w:r>
      <w:r w:rsidR="00050180">
        <w:t>to provide</w:t>
      </w:r>
      <w:r w:rsidR="0057748A">
        <w:t xml:space="preserve"> a better picture of the correlation structure</w:t>
      </w:r>
      <w:r w:rsidR="00050180">
        <w:t xml:space="preserve"> than </w:t>
      </w:r>
      <w:r w:rsidR="00F63BE3">
        <w:t>less efficient</w:t>
      </w:r>
      <w:r w:rsidR="00050180">
        <w:t xml:space="preserve"> estimators</w:t>
      </w:r>
      <w:r w:rsidR="001472F5">
        <w:t xml:space="preserve"> (See</w:t>
      </w:r>
      <w:r w:rsidR="0057748A">
        <w:t xml:space="preserve"> Discussion</w:t>
      </w:r>
      <w:r w:rsidR="001472F5">
        <w:t>)</w:t>
      </w:r>
      <w:r w:rsidR="0057748A">
        <w:t>.</w:t>
      </w:r>
    </w:p>
    <w:p w14:paraId="21A7058B" w14:textId="77777777" w:rsidR="00CF4519" w:rsidRDefault="00CF4519" w:rsidP="00CF4519"/>
    <w:p w14:paraId="5460CD36" w14:textId="2ED7AC8C" w:rsidR="00CD4545" w:rsidRDefault="00F63BE3" w:rsidP="00CF4519">
      <w:r>
        <w:t>We therefore</w:t>
      </w:r>
      <w:r w:rsidR="00B35EC3">
        <w:t xml:space="preserve"> </w:t>
      </w:r>
      <w:r w:rsidR="00CF4519">
        <w:t>performed a cross-validated evaluation to establish</w:t>
      </w:r>
      <w:r w:rsidR="00B35EC3">
        <w:t xml:space="preserve"> which of the four regularized estimators was </w:t>
      </w:r>
      <w:r w:rsidR="00CF4519" w:rsidRPr="00230B96">
        <w:t xml:space="preserve">most efficient </w:t>
      </w:r>
      <w:r w:rsidR="00B35EC3">
        <w:t xml:space="preserve">for </w:t>
      </w:r>
      <w:r w:rsidR="00CF4519" w:rsidRPr="00230B96">
        <w:t>the population activity of dense groups of neurons in mouse primary visual cortex</w:t>
      </w:r>
      <w:r w:rsidR="00B35EC3">
        <w:t xml:space="preserve"> recorded with </w:t>
      </w:r>
      <w:r w:rsidR="008E787B">
        <w:t>high-speed</w:t>
      </w:r>
      <w:r w:rsidR="00B35EC3">
        <w:t xml:space="preserve"> 3D random-access two-photon imaging of calcium signals</w:t>
      </w:r>
      <w:r w:rsidR="00CF4519" w:rsidRPr="00230B96">
        <w:t>. We found that $C_{\</w:t>
      </w:r>
      <w:proofErr w:type="spellStart"/>
      <w:r w:rsidR="00CF4519" w:rsidRPr="00230B96">
        <w:t>sf</w:t>
      </w:r>
      <w:proofErr w:type="spellEnd"/>
      <w:r w:rsidR="00CF4519" w:rsidRPr="00230B96">
        <w:t xml:space="preserve"> </w:t>
      </w:r>
      <w:proofErr w:type="spellStart"/>
      <w:r w:rsidR="00CF4519" w:rsidRPr="00230B96">
        <w:t>sparse+latent</w:t>
      </w:r>
      <w:proofErr w:type="spellEnd"/>
      <w:r w:rsidR="00CF4519" w:rsidRPr="00230B96">
        <w:t>}$ consistently</w:t>
      </w:r>
      <w:r w:rsidR="00CF4519">
        <w:t xml:space="preserve"> outperformed the other </w:t>
      </w:r>
      <w:r w:rsidR="00CF4519" w:rsidRPr="00230B96">
        <w:t>estimators</w:t>
      </w:r>
      <w:r w:rsidR="00CF4519">
        <w:t xml:space="preserve">.  This estimator </w:t>
      </w:r>
      <w:r w:rsidR="007137A0">
        <w:t xml:space="preserve">revealed </w:t>
      </w:r>
      <w:r w:rsidR="00CF4519">
        <w:t>a sparse network of partial correlations between the observed neurons</w:t>
      </w:r>
      <w:r w:rsidR="0026384A">
        <w:t xml:space="preserve"> and</w:t>
      </w:r>
      <w:r w:rsidR="00CF4519">
        <w:t xml:space="preserve"> inferred </w:t>
      </w:r>
      <w:r w:rsidR="00773723">
        <w:t xml:space="preserve">several </w:t>
      </w:r>
      <w:r w:rsidR="00CF4519">
        <w:t>latent units</w:t>
      </w:r>
      <w:r w:rsidR="00773723">
        <w:t xml:space="preserve"> with partial correlations with the observed cells. </w:t>
      </w:r>
      <w:r w:rsidR="0026384A">
        <w:t>We analyzed the</w:t>
      </w:r>
      <w:r w:rsidR="006568D0">
        <w:t>se networks of partial correlations and found the following</w:t>
      </w:r>
      <w:r w:rsidR="00E35408">
        <w:t>: Whereas</w:t>
      </w:r>
      <w:r w:rsidR="006568D0">
        <w:t xml:space="preserve"> n</w:t>
      </w:r>
      <w:r w:rsidR="008932F8">
        <w:t>oise correlations were</w:t>
      </w:r>
      <w:r w:rsidR="00F63803">
        <w:t xml:space="preserve"> predominantly</w:t>
      </w:r>
      <w:r w:rsidR="008932F8">
        <w:t xml:space="preserve"> positive</w:t>
      </w:r>
      <w:r w:rsidR="00E35408">
        <w:t xml:space="preserve"> </w:t>
      </w:r>
      <w:r w:rsidR="00F63803">
        <w:t xml:space="preserve">the inferred partial correlations had a </w:t>
      </w:r>
      <w:r w:rsidR="00066740">
        <w:t>large fraction of negative values</w:t>
      </w:r>
      <w:r w:rsidR="00E35408">
        <w:t xml:space="preserve"> possibly reflecting inhibitory circuitry</w:t>
      </w:r>
      <w:r w:rsidR="00066740">
        <w:t>.</w:t>
      </w:r>
      <w:r w:rsidR="008932F8">
        <w:t xml:space="preserve"> </w:t>
      </w:r>
      <w:r w:rsidR="00B35EC3">
        <w:t xml:space="preserve"> </w:t>
      </w:r>
      <w:r w:rsidR="00624F38">
        <w:t>Moreover, w</w:t>
      </w:r>
      <w:r w:rsidR="00B35EC3">
        <w:t xml:space="preserve">e </w:t>
      </w:r>
      <w:r w:rsidR="008519E0">
        <w:t xml:space="preserve">found that </w:t>
      </w:r>
      <w:r w:rsidR="00B35EC3">
        <w:t xml:space="preserve">the </w:t>
      </w:r>
      <w:r>
        <w:t xml:space="preserve">inferred </w:t>
      </w:r>
      <w:r w:rsidR="00624F38">
        <w:t xml:space="preserve">positive </w:t>
      </w:r>
      <w:r w:rsidR="00B35EC3">
        <w:t xml:space="preserve">partial correlations </w:t>
      </w:r>
      <w:r w:rsidR="004340E4">
        <w:t>exhibited stronger depe</w:t>
      </w:r>
      <w:r w:rsidR="00B3117B">
        <w:t>ndencies wi</w:t>
      </w:r>
      <w:r w:rsidR="004A0353">
        <w:t>th respect to physical distance</w:t>
      </w:r>
      <w:r w:rsidR="00B3117B">
        <w:t xml:space="preserve"> and differences in preferred orientations </w:t>
      </w:r>
      <w:r w:rsidR="00CD4545">
        <w:t xml:space="preserve">than noise correlations. </w:t>
      </w:r>
      <w:r w:rsidR="00624F38">
        <w:t>In contrast, the inferred negative partial correlation</w:t>
      </w:r>
      <w:r w:rsidR="001653BA">
        <w:t xml:space="preserve">s were less selective. </w:t>
      </w:r>
    </w:p>
    <w:p w14:paraId="3B9FB0B9" w14:textId="77777777" w:rsidR="00CD4545" w:rsidRDefault="00CD4545" w:rsidP="00CF4519"/>
    <w:p w14:paraId="6607EB01" w14:textId="77777777" w:rsidR="00B35EC3" w:rsidRPr="00230B96" w:rsidRDefault="00B35EC3" w:rsidP="00B35EC3">
      <w:pPr>
        <w:pStyle w:val="Heading1"/>
      </w:pPr>
      <w:r w:rsidRPr="00230B96">
        <w:t>\</w:t>
      </w:r>
      <w:proofErr w:type="gramStart"/>
      <w:r w:rsidRPr="00230B96">
        <w:t>section</w:t>
      </w:r>
      <w:proofErr w:type="gramEnd"/>
      <w:r w:rsidRPr="00230B96">
        <w:t>*{Results}</w:t>
      </w:r>
    </w:p>
    <w:p w14:paraId="58CF821E" w14:textId="77777777" w:rsidR="00B35EC3" w:rsidRPr="00230B96" w:rsidRDefault="00B35EC3" w:rsidP="00B35EC3">
      <w:pPr>
        <w:pStyle w:val="LaTeXcode"/>
      </w:pPr>
      <w:r w:rsidRPr="00230B96">
        <w:t>% Results and Discussion can be combined.</w:t>
      </w:r>
    </w:p>
    <w:p w14:paraId="2BBFA34C" w14:textId="77777777" w:rsidR="00B35EC3" w:rsidRPr="00230B96" w:rsidRDefault="00B35EC3" w:rsidP="00B35EC3">
      <w:pPr>
        <w:pStyle w:val="Heading2"/>
      </w:pPr>
      <w:r>
        <w:t>\</w:t>
      </w:r>
      <w:proofErr w:type="gramStart"/>
      <w:r>
        <w:t>paragraph</w:t>
      </w:r>
      <w:proofErr w:type="gramEnd"/>
      <w:r w:rsidRPr="00230B96">
        <w:t>{Covariance estimation}</w:t>
      </w:r>
    </w:p>
    <w:p w14:paraId="7C9A7FFE" w14:textId="26BBF023" w:rsidR="00F036DB" w:rsidRPr="00230B96" w:rsidRDefault="00F036DB" w:rsidP="00F036DB">
      <w:r w:rsidRPr="00230B96">
        <w:t xml:space="preserve">The </w:t>
      </w:r>
      <w:proofErr w:type="spellStart"/>
      <w:r w:rsidR="003612C4">
        <w:t>i</w:t>
      </w:r>
      <w:r w:rsidRPr="00230B96">
        <w:t>covariance</w:t>
      </w:r>
      <w:proofErr w:type="spellEnd"/>
      <w:r w:rsidRPr="00230B96">
        <w:t xml:space="preserve"> matrix defined as</w:t>
      </w:r>
    </w:p>
    <w:p w14:paraId="4E2D2CA8" w14:textId="77777777" w:rsidR="00F036DB" w:rsidRPr="00230B96" w:rsidRDefault="00F036DB" w:rsidP="00F036DB">
      <w:pPr>
        <w:pStyle w:val="LaTeXcode"/>
      </w:pPr>
      <w:r w:rsidRPr="00230B96">
        <w:t>\</w:t>
      </w:r>
      <w:proofErr w:type="gramStart"/>
      <w:r w:rsidRPr="00230B96">
        <w:t>begin</w:t>
      </w:r>
      <w:proofErr w:type="gramEnd"/>
      <w:r w:rsidRPr="00230B96">
        <w:t>{equation}\label{</w:t>
      </w:r>
      <w:proofErr w:type="spellStart"/>
      <w:r w:rsidRPr="00230B96">
        <w:t>eq:true-covariance</w:t>
      </w:r>
      <w:proofErr w:type="spellEnd"/>
      <w:r w:rsidRPr="00230B96">
        <w:t>}</w:t>
      </w:r>
    </w:p>
    <w:p w14:paraId="36170CC3" w14:textId="77777777" w:rsidR="00F036DB" w:rsidRPr="00230B96" w:rsidRDefault="00F036DB" w:rsidP="00F036DB">
      <w:r w:rsidRPr="00230B96">
        <w:t xml:space="preserve">    \Sigma = \</w:t>
      </w:r>
      <w:proofErr w:type="gramStart"/>
      <w:r w:rsidRPr="00230B96">
        <w:t>E{</w:t>
      </w:r>
      <w:proofErr w:type="gramEnd"/>
      <w:r w:rsidRPr="00230B96">
        <w:t>(x-\mu)(x-\mu)^\T},\quad \mu = \E{x}</w:t>
      </w:r>
    </w:p>
    <w:p w14:paraId="2D51659D" w14:textId="77777777" w:rsidR="00F036DB" w:rsidRPr="00230B96" w:rsidRDefault="00F036DB" w:rsidP="00F036DB">
      <w:pPr>
        <w:pStyle w:val="LaTeXcode"/>
      </w:pPr>
      <w:r w:rsidRPr="00230B96">
        <w:t>\</w:t>
      </w:r>
      <w:proofErr w:type="gramStart"/>
      <w:r w:rsidRPr="00230B96">
        <w:t>end</w:t>
      </w:r>
      <w:proofErr w:type="gramEnd"/>
      <w:r w:rsidRPr="00230B96">
        <w:t>{equation}</w:t>
      </w:r>
    </w:p>
    <w:p w14:paraId="26B40A88" w14:textId="77777777" w:rsidR="00F036DB" w:rsidRPr="00230B96" w:rsidRDefault="00F036DB" w:rsidP="00F036DB">
      <w:proofErr w:type="gramStart"/>
      <w:r w:rsidRPr="00230B96">
        <w:t>where</w:t>
      </w:r>
      <w:proofErr w:type="gramEnd"/>
      <w:r w:rsidRPr="00230B96">
        <w:t xml:space="preserve"> $\E{\</w:t>
      </w:r>
      <w:proofErr w:type="spellStart"/>
      <w:r w:rsidRPr="00230B96">
        <w:t>cdot</w:t>
      </w:r>
      <w:proofErr w:type="spellEnd"/>
      <w:r w:rsidRPr="00230B96">
        <w:t xml:space="preserve">}$ denotes expectation; $x$ is the $p\times 1$ vector of real-valued instantaneous firing rates in bins of duration $\Delta t$; and $\mu$ is the vector of mean firing rates. In the case of noise correlations, $\mu$ depends on the stimulus condition.  </w:t>
      </w:r>
      <w:r>
        <w:t xml:space="preserve">Usually, neural covariance matrices have been estimated as </w:t>
      </w:r>
      <w:r w:rsidRPr="00230B96">
        <w:t>the \</w:t>
      </w:r>
      <w:proofErr w:type="gramStart"/>
      <w:r w:rsidRPr="00230B96">
        <w:t>emph{</w:t>
      </w:r>
      <w:proofErr w:type="gramEnd"/>
      <w:r w:rsidRPr="00230B96">
        <w:t>sample covariance matr</w:t>
      </w:r>
      <w:r>
        <w:t>ix} $C_{\</w:t>
      </w:r>
      <w:proofErr w:type="spellStart"/>
      <w:r>
        <w:t>sf</w:t>
      </w:r>
      <w:proofErr w:type="spellEnd"/>
      <w:r>
        <w:t xml:space="preserve"> 0}$ calculated </w:t>
      </w:r>
      <w:r w:rsidRPr="00230B96">
        <w:t>from the empirical sample of observations $x(t),\; t=n(1,\</w:t>
      </w:r>
      <w:proofErr w:type="spellStart"/>
      <w:r w:rsidRPr="00230B96">
        <w:t>ldots,n</w:t>
      </w:r>
      <w:proofErr w:type="spellEnd"/>
      <w:r w:rsidRPr="00230B96">
        <w:t>)$ as</w:t>
      </w:r>
    </w:p>
    <w:p w14:paraId="6404DCB8" w14:textId="77777777" w:rsidR="00F036DB" w:rsidRPr="00230B96" w:rsidRDefault="00F036DB" w:rsidP="00F036DB">
      <w:pPr>
        <w:pStyle w:val="LaTeXcode"/>
      </w:pPr>
      <w:r w:rsidRPr="00230B96">
        <w:t>\</w:t>
      </w:r>
      <w:proofErr w:type="gramStart"/>
      <w:r w:rsidRPr="00230B96">
        <w:t>begin</w:t>
      </w:r>
      <w:proofErr w:type="gramEnd"/>
      <w:r w:rsidRPr="00230B96">
        <w:t>{equation}</w:t>
      </w:r>
    </w:p>
    <w:p w14:paraId="29946C77" w14:textId="77777777" w:rsidR="00F036DB" w:rsidRPr="00230B96" w:rsidRDefault="00F036DB" w:rsidP="00F036DB">
      <w:r w:rsidRPr="00230B96">
        <w:t xml:space="preserve">    C_{\</w:t>
      </w:r>
      <w:proofErr w:type="spellStart"/>
      <w:r w:rsidRPr="00230B96">
        <w:t>sf</w:t>
      </w:r>
      <w:proofErr w:type="spellEnd"/>
      <w:r w:rsidRPr="00230B96">
        <w:t xml:space="preserve"> 0} = \</w:t>
      </w:r>
      <w:proofErr w:type="spellStart"/>
      <w:r w:rsidRPr="00230B96">
        <w:t>frac</w:t>
      </w:r>
      <w:proofErr w:type="spellEnd"/>
      <w:r w:rsidRPr="00230B96">
        <w:t xml:space="preserve"> 1 \nu \sum\limits_{t=1}^n (</w:t>
      </w:r>
      <w:proofErr w:type="gramStart"/>
      <w:r w:rsidRPr="00230B96">
        <w:t>x(</w:t>
      </w:r>
      <w:proofErr w:type="gramEnd"/>
      <w:r w:rsidRPr="00230B96">
        <w:t>t)-\bar x)(x(t)-\bar x)^\T,\quad \bar x= \</w:t>
      </w:r>
      <w:proofErr w:type="spellStart"/>
      <w:r w:rsidRPr="00230B96">
        <w:t>frac</w:t>
      </w:r>
      <w:proofErr w:type="spellEnd"/>
      <w:r w:rsidRPr="00230B96">
        <w:t xml:space="preserve"> 1 n \sum\limits_{t=1}^n x(t)</w:t>
      </w:r>
    </w:p>
    <w:p w14:paraId="3E11E11B" w14:textId="77777777" w:rsidR="00F036DB" w:rsidRPr="00230B96" w:rsidRDefault="00F036DB" w:rsidP="00F036DB">
      <w:pPr>
        <w:pStyle w:val="LaTeXcode"/>
      </w:pPr>
      <w:r w:rsidRPr="00230B96">
        <w:t>\</w:t>
      </w:r>
      <w:proofErr w:type="gramStart"/>
      <w:r w:rsidRPr="00230B96">
        <w:t>end</w:t>
      </w:r>
      <w:proofErr w:type="gramEnd"/>
      <w:r w:rsidRPr="00230B96">
        <w:t>{equation}</w:t>
      </w:r>
    </w:p>
    <w:p w14:paraId="4EF59469" w14:textId="360D4D48" w:rsidR="00F036DB" w:rsidRPr="00230B96" w:rsidRDefault="00F036DB" w:rsidP="00F036DB">
      <w:proofErr w:type="gramStart"/>
      <w:r w:rsidRPr="00230B96">
        <w:t>where</w:t>
      </w:r>
      <w:proofErr w:type="gramEnd"/>
      <w:r w:rsidRPr="00230B96">
        <w:t xml:space="preserve"> $\nu$ is the number of degrees of freedom per neuron in the sample ($\nu=n-1$ if observations are independent). In this study, we</w:t>
      </w:r>
      <w:r>
        <w:t xml:space="preserve"> estimate the </w:t>
      </w:r>
      <w:r w:rsidRPr="00230B96">
        <w:t>true mean</w:t>
      </w:r>
      <w:r>
        <w:t>,</w:t>
      </w:r>
      <w:r w:rsidRPr="00230B96">
        <w:t xml:space="preserve"> $\mu$, </w:t>
      </w:r>
      <w:r>
        <w:t>using</w:t>
      </w:r>
      <w:r w:rsidRPr="00230B96">
        <w:t xml:space="preserve"> the sample mean $\bar x$</w:t>
      </w:r>
      <w:r>
        <w:t xml:space="preserve">, </w:t>
      </w:r>
      <w:r w:rsidRPr="00230B96">
        <w:t>but seek a better estimate of the covariance matrix than $C_{\</w:t>
      </w:r>
      <w:proofErr w:type="spellStart"/>
      <w:r w:rsidRPr="00230B96">
        <w:t>sf</w:t>
      </w:r>
      <w:proofErr w:type="spellEnd"/>
      <w:r w:rsidRPr="00230B96">
        <w:t xml:space="preserve"> 0}$.</w:t>
      </w:r>
      <w:r w:rsidR="001E3DE8">
        <w:t xml:space="preserve">  In the case of noise correlations, the true mean $\mu$ and the sample mean $\bar x$ are conditioned on the stimulus.</w:t>
      </w:r>
    </w:p>
    <w:p w14:paraId="3E4B648D" w14:textId="77777777" w:rsidR="00F036DB" w:rsidRPr="00230B96" w:rsidRDefault="00F036DB" w:rsidP="00F036DB">
      <w:pPr>
        <w:pStyle w:val="PlainText"/>
        <w:rPr>
          <w:rFonts w:ascii="Times" w:hAnsi="Times"/>
          <w:sz w:val="20"/>
          <w:szCs w:val="20"/>
        </w:rPr>
      </w:pPr>
    </w:p>
    <w:p w14:paraId="6D5D37FB" w14:textId="77777777" w:rsidR="00F036DB" w:rsidRPr="00230B96" w:rsidRDefault="00F036DB" w:rsidP="00F036DB">
      <w:r w:rsidRPr="00230B96">
        <w:t>Given a covariance matrix estimate $C$ (not necessarily the sample covariance $C_{\</w:t>
      </w:r>
      <w:proofErr w:type="spellStart"/>
      <w:r w:rsidRPr="00230B96">
        <w:t>sf</w:t>
      </w:r>
      <w:proofErr w:type="spellEnd"/>
      <w:r w:rsidRPr="00230B96">
        <w:t xml:space="preserve"> 0}$), the correlation matrix $R$ is calculated by normalizing $C$ by its diagonal (variance estimates):</w:t>
      </w:r>
    </w:p>
    <w:p w14:paraId="2C399251" w14:textId="77777777" w:rsidR="00F036DB" w:rsidRPr="00230B96" w:rsidRDefault="00F036DB" w:rsidP="00F036DB">
      <w:pPr>
        <w:pStyle w:val="LaTeXcode"/>
      </w:pPr>
      <w:r w:rsidRPr="00230B96">
        <w:t>\</w:t>
      </w:r>
      <w:proofErr w:type="gramStart"/>
      <w:r w:rsidRPr="00230B96">
        <w:t>begin</w:t>
      </w:r>
      <w:proofErr w:type="gramEnd"/>
      <w:r w:rsidRPr="00230B96">
        <w:t>{equation}</w:t>
      </w:r>
      <w:r>
        <w:t>\label{</w:t>
      </w:r>
      <w:proofErr w:type="spellStart"/>
      <w:r>
        <w:t>eq:precision</w:t>
      </w:r>
      <w:proofErr w:type="spellEnd"/>
      <w:r>
        <w:t>}</w:t>
      </w:r>
    </w:p>
    <w:p w14:paraId="37AF0A43" w14:textId="77777777" w:rsidR="00F036DB" w:rsidRPr="00230B96" w:rsidRDefault="00F036DB" w:rsidP="00F036DB">
      <w:r w:rsidRPr="00230B96">
        <w:t xml:space="preserve">    R = \</w:t>
      </w:r>
      <w:proofErr w:type="gramStart"/>
      <w:r w:rsidRPr="00230B96">
        <w:t>left(</w:t>
      </w:r>
      <w:proofErr w:type="gramEnd"/>
      <w:r w:rsidRPr="00230B96">
        <w:t>I\</w:t>
      </w:r>
      <w:proofErr w:type="spellStart"/>
      <w:r w:rsidRPr="00230B96">
        <w:t>circ</w:t>
      </w:r>
      <w:proofErr w:type="spellEnd"/>
      <w:r w:rsidRPr="00230B96">
        <w:t xml:space="preserve"> C\right)^{-\</w:t>
      </w:r>
      <w:proofErr w:type="spellStart"/>
      <w:r w:rsidRPr="00230B96">
        <w:t>frac</w:t>
      </w:r>
      <w:proofErr w:type="spellEnd"/>
      <w:r w:rsidRPr="00230B96">
        <w:t xml:space="preserve"> 1 2} C \left(I\</w:t>
      </w:r>
      <w:proofErr w:type="spellStart"/>
      <w:r w:rsidRPr="00230B96">
        <w:t>circ</w:t>
      </w:r>
      <w:proofErr w:type="spellEnd"/>
      <w:r w:rsidRPr="00230B96">
        <w:t xml:space="preserve"> C\right)^{-\</w:t>
      </w:r>
      <w:proofErr w:type="spellStart"/>
      <w:r w:rsidRPr="00230B96">
        <w:t>frac</w:t>
      </w:r>
      <w:proofErr w:type="spellEnd"/>
      <w:r w:rsidRPr="00230B96">
        <w:t xml:space="preserve"> 1 2}</w:t>
      </w:r>
    </w:p>
    <w:p w14:paraId="51298834" w14:textId="77777777" w:rsidR="00F036DB" w:rsidRPr="00230B96" w:rsidRDefault="00F036DB" w:rsidP="00F036DB">
      <w:pPr>
        <w:pStyle w:val="LaTeXcode"/>
      </w:pPr>
      <w:r w:rsidRPr="00230B96">
        <w:t>\</w:t>
      </w:r>
      <w:proofErr w:type="gramStart"/>
      <w:r w:rsidRPr="00230B96">
        <w:t>end</w:t>
      </w:r>
      <w:proofErr w:type="gramEnd"/>
      <w:r w:rsidRPr="00230B96">
        <w:t>{equation}</w:t>
      </w:r>
    </w:p>
    <w:p w14:paraId="415B00E4" w14:textId="77777777" w:rsidR="00F036DB" w:rsidRPr="00230B96" w:rsidRDefault="00F036DB" w:rsidP="00F036DB">
      <w:r w:rsidRPr="00230B96">
        <w:t xml:space="preserve">Similarly, the matrix of partial correlations $P$ is computed </w:t>
      </w:r>
      <w:r>
        <w:t>by normalizing the</w:t>
      </w:r>
      <w:r w:rsidRPr="00230B96">
        <w:t xml:space="preserve"> </w:t>
      </w:r>
      <w:proofErr w:type="spellStart"/>
      <w:r w:rsidRPr="00230B96">
        <w:t>the</w:t>
      </w:r>
      <w:proofErr w:type="spellEnd"/>
      <w:r w:rsidRPr="00230B96">
        <w:t xml:space="preserve"> negative \</w:t>
      </w:r>
      <w:proofErr w:type="gramStart"/>
      <w:r w:rsidRPr="00230B96">
        <w:t>emph{</w:t>
      </w:r>
      <w:proofErr w:type="gramEnd"/>
      <w:r w:rsidRPr="00230B96">
        <w:t>precision matrix} $C^{-1}$</w:t>
      </w:r>
      <w:r>
        <w:t xml:space="preserve"> </w:t>
      </w:r>
      <w:r w:rsidRPr="00230B96">
        <w:t xml:space="preserve">(inverse </w:t>
      </w:r>
      <w:r>
        <w:t xml:space="preserve">of the </w:t>
      </w:r>
      <w:r w:rsidRPr="00230B96">
        <w:t>covariance matrix</w:t>
      </w:r>
      <w:r>
        <w:t>)</w:t>
      </w:r>
      <w:r w:rsidRPr="00230B96">
        <w:t>:</w:t>
      </w:r>
    </w:p>
    <w:p w14:paraId="5B3E080A" w14:textId="77777777" w:rsidR="00F036DB" w:rsidRPr="00230B96" w:rsidRDefault="00F036DB" w:rsidP="00F036DB">
      <w:pPr>
        <w:pStyle w:val="LaTeXcode"/>
      </w:pPr>
      <w:r>
        <w:t>\</w:t>
      </w:r>
      <w:proofErr w:type="gramStart"/>
      <w:r>
        <w:t>begin</w:t>
      </w:r>
      <w:proofErr w:type="gramEnd"/>
      <w:r>
        <w:t>{equation}\label{</w:t>
      </w:r>
      <w:proofErr w:type="spellStart"/>
      <w:r>
        <w:t>eq:partial</w:t>
      </w:r>
      <w:proofErr w:type="spellEnd"/>
      <w:r>
        <w:t>}</w:t>
      </w:r>
    </w:p>
    <w:p w14:paraId="75C73FF8" w14:textId="77777777" w:rsidR="00F036DB" w:rsidRPr="00230B96" w:rsidRDefault="00F036DB" w:rsidP="00F036DB">
      <w:r w:rsidRPr="00230B96">
        <w:t xml:space="preserve">    P = -\</w:t>
      </w:r>
      <w:proofErr w:type="gramStart"/>
      <w:r w:rsidRPr="00230B96">
        <w:t>left(</w:t>
      </w:r>
      <w:proofErr w:type="gramEnd"/>
      <w:r w:rsidRPr="00230B96">
        <w:t>I\</w:t>
      </w:r>
      <w:proofErr w:type="spellStart"/>
      <w:r w:rsidRPr="00230B96">
        <w:t>circ</w:t>
      </w:r>
      <w:proofErr w:type="spellEnd"/>
      <w:r w:rsidRPr="00230B96">
        <w:t xml:space="preserve"> C^{-1}\right)^{-\</w:t>
      </w:r>
      <w:proofErr w:type="spellStart"/>
      <w:r w:rsidRPr="00230B96">
        <w:t>frac</w:t>
      </w:r>
      <w:proofErr w:type="spellEnd"/>
      <w:r w:rsidRPr="00230B96">
        <w:t xml:space="preserve"> 1 2} C^{-1} \left(I\</w:t>
      </w:r>
      <w:proofErr w:type="spellStart"/>
      <w:r w:rsidRPr="00230B96">
        <w:t>circ</w:t>
      </w:r>
      <w:proofErr w:type="spellEnd"/>
      <w:r w:rsidRPr="00230B96">
        <w:t xml:space="preserve"> C^{-1}\right)^{-\</w:t>
      </w:r>
      <w:proofErr w:type="spellStart"/>
      <w:r w:rsidRPr="00230B96">
        <w:t>frac</w:t>
      </w:r>
      <w:proofErr w:type="spellEnd"/>
      <w:r w:rsidRPr="00230B96">
        <w:t xml:space="preserve"> 1 2}</w:t>
      </w:r>
    </w:p>
    <w:p w14:paraId="77EE1336" w14:textId="77777777" w:rsidR="00F036DB" w:rsidRPr="00230B96" w:rsidRDefault="00F036DB" w:rsidP="00F036DB">
      <w:pPr>
        <w:pStyle w:val="LaTeXcode"/>
      </w:pPr>
      <w:r w:rsidRPr="00230B96">
        <w:t>\</w:t>
      </w:r>
      <w:proofErr w:type="gramStart"/>
      <w:r w:rsidRPr="00230B96">
        <w:t>end</w:t>
      </w:r>
      <w:proofErr w:type="gramEnd"/>
      <w:r w:rsidRPr="00230B96">
        <w:t>{equation}</w:t>
      </w:r>
    </w:p>
    <w:p w14:paraId="03640438" w14:textId="77777777" w:rsidR="00F036DB" w:rsidRPr="00230B96" w:rsidRDefault="00F036DB" w:rsidP="00F036DB">
      <w:r w:rsidRPr="00230B96">
        <w:t>Here $\</w:t>
      </w:r>
      <w:proofErr w:type="spellStart"/>
      <w:r w:rsidRPr="00230B96">
        <w:t>circ</w:t>
      </w:r>
      <w:proofErr w:type="spellEnd"/>
      <w:r w:rsidRPr="00230B96">
        <w:t xml:space="preserve">$ denotes </w:t>
      </w:r>
      <w:proofErr w:type="spellStart"/>
      <w:r w:rsidRPr="00230B96">
        <w:t>entrywise</w:t>
      </w:r>
      <w:proofErr w:type="spellEnd"/>
      <w:r w:rsidRPr="00230B96">
        <w:t xml:space="preserve"> matrix product (</w:t>
      </w:r>
      <w:proofErr w:type="spellStart"/>
      <w:r w:rsidRPr="00230B96">
        <w:t>Hadamard</w:t>
      </w:r>
      <w:proofErr w:type="spellEnd"/>
      <w:r w:rsidRPr="00230B96">
        <w:t xml:space="preserve"> product) and $I$ is the $p\times p$ identity matrix. Clearly, off-diagonal zeros in the precision matrix correspond to zero partial correlations. </w:t>
      </w:r>
    </w:p>
    <w:p w14:paraId="2F0286BA" w14:textId="77777777" w:rsidR="00F036DB" w:rsidRPr="00230B96" w:rsidRDefault="00F036DB" w:rsidP="00F036DB">
      <w:pPr>
        <w:pStyle w:val="PlainText"/>
        <w:rPr>
          <w:rFonts w:ascii="Times" w:hAnsi="Times"/>
          <w:sz w:val="20"/>
          <w:szCs w:val="20"/>
        </w:rPr>
      </w:pPr>
    </w:p>
    <w:p w14:paraId="35AB7F8D" w14:textId="2A101AA1" w:rsidR="005D011A" w:rsidRPr="00230B96" w:rsidRDefault="005D011A" w:rsidP="005D011A">
      <w:r w:rsidRPr="00230B96">
        <w:t>We considered four regularized estimators based on distinct families of l</w:t>
      </w:r>
      <w:r w:rsidR="001F1B81">
        <w:t>ow-dimensional target estimates: $C_{\</w:t>
      </w:r>
      <w:proofErr w:type="spellStart"/>
      <w:r w:rsidR="001F1B81">
        <w:t>sf</w:t>
      </w:r>
      <w:proofErr w:type="spellEnd"/>
      <w:r w:rsidR="001F1B81">
        <w:t xml:space="preserve"> </w:t>
      </w:r>
      <w:proofErr w:type="spellStart"/>
      <w:r w:rsidR="001F1B81">
        <w:t>diag</w:t>
      </w:r>
      <w:proofErr w:type="spellEnd"/>
      <w:r w:rsidR="001F1B81">
        <w:t>}$, $C_{\</w:t>
      </w:r>
      <w:proofErr w:type="spellStart"/>
      <w:r w:rsidR="001F1B81">
        <w:t>sf</w:t>
      </w:r>
      <w:proofErr w:type="spellEnd"/>
      <w:r w:rsidR="001F1B81">
        <w:t xml:space="preserve"> factor}$, $C_{\</w:t>
      </w:r>
      <w:proofErr w:type="spellStart"/>
      <w:r w:rsidR="001F1B81">
        <w:t>sf</w:t>
      </w:r>
      <w:proofErr w:type="spellEnd"/>
      <w:r w:rsidR="001F1B81">
        <w:t xml:space="preserve"> sparse}$, and $C_{\</w:t>
      </w:r>
      <w:proofErr w:type="spellStart"/>
      <w:r w:rsidR="001F1B81">
        <w:t>sf</w:t>
      </w:r>
      <w:proofErr w:type="spellEnd"/>
      <w:r w:rsidR="001F1B81">
        <w:t xml:space="preserve"> </w:t>
      </w:r>
      <w:proofErr w:type="spellStart"/>
      <w:r w:rsidR="001F1B81">
        <w:t>sparse+latent</w:t>
      </w:r>
      <w:proofErr w:type="spellEnd"/>
      <w:r w:rsidR="001F1B81">
        <w:t xml:space="preserve">}$. In probabilistic </w:t>
      </w:r>
      <w:r w:rsidR="00736379">
        <w:t>models</w:t>
      </w:r>
      <w:r w:rsidR="001F1B81">
        <w:t xml:space="preserve"> with </w:t>
      </w:r>
      <w:r w:rsidR="00736379">
        <w:t xml:space="preserve">exclusively </w:t>
      </w:r>
      <w:r w:rsidR="001F1B81">
        <w:t xml:space="preserve">linear dependencies, </w:t>
      </w:r>
      <w:r w:rsidR="00736379">
        <w:t>their targets estimates can be described by</w:t>
      </w:r>
      <w:r w:rsidR="001F1B81">
        <w:t xml:space="preserve"> distinct </w:t>
      </w:r>
      <w:r w:rsidR="00736379">
        <w:t>families</w:t>
      </w:r>
      <w:r w:rsidR="001F1B81">
        <w:t xml:space="preserve"> of </w:t>
      </w:r>
      <w:r w:rsidR="00736379">
        <w:t>graphical models</w:t>
      </w:r>
      <w:r w:rsidRPr="00230B96">
        <w:t xml:space="preserve"> (</w:t>
      </w:r>
      <w:r w:rsidR="00EE3261">
        <w:t>\</w:t>
      </w:r>
      <w:proofErr w:type="spellStart"/>
      <w:proofErr w:type="gramStart"/>
      <w:r w:rsidR="00EE3261">
        <w:t>figref</w:t>
      </w:r>
      <w:proofErr w:type="spellEnd"/>
      <w:r w:rsidR="00EE3261">
        <w:t>{</w:t>
      </w:r>
      <w:proofErr w:type="gramEnd"/>
      <w:r w:rsidR="00EE3261">
        <w:t>02}{</w:t>
      </w:r>
      <w:r w:rsidRPr="00230B96">
        <w:t>row 1</w:t>
      </w:r>
      <w:r w:rsidR="00EE3261">
        <w:t>}</w:t>
      </w:r>
      <w:r w:rsidRPr="00230B96">
        <w:t xml:space="preserve">).  </w:t>
      </w:r>
    </w:p>
    <w:p w14:paraId="0F490E41" w14:textId="77777777" w:rsidR="005D011A" w:rsidRPr="00230B96" w:rsidRDefault="005D011A" w:rsidP="005D011A">
      <w:pPr>
        <w:pStyle w:val="PlainText"/>
        <w:rPr>
          <w:rFonts w:ascii="Times" w:hAnsi="Times"/>
          <w:sz w:val="20"/>
          <w:szCs w:val="20"/>
        </w:rPr>
      </w:pPr>
    </w:p>
    <w:p w14:paraId="00B498C7" w14:textId="77777777" w:rsidR="005D011A" w:rsidRPr="00230B96" w:rsidRDefault="005D011A" w:rsidP="005D011A">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2B55B082" w14:textId="77777777" w:rsidR="005D011A" w:rsidRPr="00230B96" w:rsidRDefault="005D011A" w:rsidP="005D011A">
      <w:pPr>
        <w:pStyle w:val="LaTeXFigure"/>
      </w:pPr>
      <w:r w:rsidRPr="00230B96">
        <w:t xml:space="preserve">    \</w:t>
      </w:r>
      <w:proofErr w:type="gramStart"/>
      <w:r w:rsidRPr="00230B96">
        <w:t>begin</w:t>
      </w:r>
      <w:proofErr w:type="gramEnd"/>
      <w:r w:rsidRPr="00230B96">
        <w:t>{center}</w:t>
      </w:r>
    </w:p>
    <w:p w14:paraId="11613722" w14:textId="77777777" w:rsidR="005D011A" w:rsidRPr="00230B96" w:rsidRDefault="005D011A" w:rsidP="005D011A">
      <w:pPr>
        <w:pStyle w:val="LaTeXFigure"/>
      </w:pPr>
      <w:r w:rsidRPr="00230B96">
        <w:t xml:space="preserve">        \</w:t>
      </w:r>
      <w:proofErr w:type="spellStart"/>
      <w:proofErr w:type="gramStart"/>
      <w:r w:rsidRPr="00230B96">
        <w:t>includegraphics</w:t>
      </w:r>
      <w:proofErr w:type="spellEnd"/>
      <w:proofErr w:type="gramEnd"/>
      <w:r w:rsidRPr="00230B96">
        <w:t>{./figures/Figure02.pdf}</w:t>
      </w:r>
    </w:p>
    <w:p w14:paraId="598CD267" w14:textId="77777777" w:rsidR="005D011A" w:rsidRPr="00230B96" w:rsidRDefault="005D011A" w:rsidP="005D011A">
      <w:pPr>
        <w:pStyle w:val="LaTeXFigure"/>
      </w:pPr>
      <w:r w:rsidRPr="00230B96">
        <w:t xml:space="preserve">    \</w:t>
      </w:r>
      <w:proofErr w:type="gramStart"/>
      <w:r w:rsidRPr="00230B96">
        <w:t>end</w:t>
      </w:r>
      <w:proofErr w:type="gramEnd"/>
      <w:r w:rsidRPr="00230B96">
        <w:t>{center}</w:t>
      </w:r>
    </w:p>
    <w:p w14:paraId="0A70A0B6" w14:textId="77777777" w:rsidR="005D011A" w:rsidRPr="00230B96" w:rsidRDefault="005D011A" w:rsidP="005D011A">
      <w:pPr>
        <w:pStyle w:val="LaTeXFigure"/>
      </w:pPr>
      <w:r w:rsidRPr="00230B96">
        <w:t xml:space="preserve">    \</w:t>
      </w:r>
      <w:proofErr w:type="gramStart"/>
      <w:r w:rsidRPr="00230B96">
        <w:t>caption</w:t>
      </w:r>
      <w:proofErr w:type="gramEnd"/>
      <w:r w:rsidRPr="00230B96">
        <w:t>{{\bf Estimators whose low-dimensional regularization targets can represent the structure of the true covariance matrix outperform other estimators.}</w:t>
      </w:r>
    </w:p>
    <w:p w14:paraId="1DD21579"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1.} Graphical representations of four types of low-dimensional structures of interactions between observed neurons (green spheres) and latent units (light-shaded spheres).</w:t>
      </w:r>
    </w:p>
    <w:p w14:paraId="1F8E9501" w14:textId="2D9DD910" w:rsidR="005D011A" w:rsidRPr="00230B96" w:rsidRDefault="005D011A" w:rsidP="005D011A">
      <w:pPr>
        <w:pStyle w:val="LaTeXFigure"/>
      </w:pPr>
      <w:r w:rsidRPr="00230B96">
        <w:t xml:space="preserve">        In the </w:t>
      </w:r>
      <w:r w:rsidR="000A6381">
        <w:t>\</w:t>
      </w:r>
      <w:proofErr w:type="spellStart"/>
      <w:proofErr w:type="gramStart"/>
      <w:r w:rsidR="000A6381">
        <w:t>sq</w:t>
      </w:r>
      <w:proofErr w:type="spellEnd"/>
      <w:r w:rsidR="000A6381">
        <w:t>{</w:t>
      </w:r>
      <w:proofErr w:type="gramEnd"/>
      <w:r w:rsidRPr="00230B96">
        <w:t xml:space="preserve">independent </w:t>
      </w:r>
      <w:r w:rsidR="000A6381">
        <w:t>model}</w:t>
      </w:r>
      <w:r w:rsidRPr="00230B96">
        <w:t xml:space="preserve"> ({\bf A}), observed neurons exert no linear effects on one another neither directly nor through interactions with common latent units. </w:t>
      </w:r>
    </w:p>
    <w:p w14:paraId="3BF71D3B" w14:textId="710C206B"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latent </w:t>
      </w:r>
      <w:r w:rsidR="000A6381">
        <w:t>factors}</w:t>
      </w:r>
      <w:r w:rsidRPr="00230B96">
        <w:t xml:space="preserve"> ({\bf B}), the correlated activity of observed cells is driven by several latent units. </w:t>
      </w:r>
    </w:p>
    <w:p w14:paraId="1229406B" w14:textId="59DAB270"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gramEnd"/>
      <w:r w:rsidRPr="00230B96">
        <w:t xml:space="preserve">sparse </w:t>
      </w:r>
      <w:r w:rsidR="000A6381">
        <w:t>interactions}</w:t>
      </w:r>
      <w:r w:rsidRPr="00230B96">
        <w:t xml:space="preserve"> ({\bf C}), the correlation matrix is defined by a set of linear interactions between observed neurons. </w:t>
      </w:r>
    </w:p>
    <w:p w14:paraId="5399167F" w14:textId="2E91805E" w:rsidR="005D011A" w:rsidRPr="00230B96" w:rsidRDefault="005D011A" w:rsidP="005D011A">
      <w:pPr>
        <w:pStyle w:val="LaTeXFigure"/>
      </w:pPr>
      <w:r w:rsidRPr="00230B96">
        <w:t xml:space="preserve">        In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({\bf D}), correlations arise through direct linear interactions </w:t>
      </w:r>
      <w:r>
        <w:t>in a</w:t>
      </w:r>
      <w:r w:rsidRPr="00230B96">
        <w:t xml:space="preserve"> </w:t>
      </w:r>
      <w:r>
        <w:t>sparse subset of</w:t>
      </w:r>
      <w:r w:rsidRPr="00230B96">
        <w:t xml:space="preserve"> observed neurons and through interactions with common latent units. </w:t>
      </w:r>
    </w:p>
    <w:p w14:paraId="3300E6D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2.} </w:t>
      </w:r>
      <w:proofErr w:type="gramStart"/>
      <w:r w:rsidRPr="00230B96">
        <w:t>Examples of $50\times 50$ correlation matrices corresponding to each type of low-dimensional structure.</w:t>
      </w:r>
      <w:proofErr w:type="gramEnd"/>
      <w:r w:rsidRPr="00230B96">
        <w:t xml:space="preserve"> </w:t>
      </w:r>
    </w:p>
    <w:p w14:paraId="44A5BF98" w14:textId="77777777" w:rsidR="005D011A" w:rsidRPr="00230B96" w:rsidRDefault="005D011A" w:rsidP="005D011A">
      <w:pPr>
        <w:pStyle w:val="LaTeXFigure"/>
      </w:pPr>
      <w:r w:rsidRPr="00230B96">
        <w:t xml:space="preserve">        The factor model ({\bf B}) has three latent units. </w:t>
      </w:r>
    </w:p>
    <w:p w14:paraId="25B4081B" w14:textId="77777777" w:rsidR="005D011A" w:rsidRPr="00230B96" w:rsidRDefault="005D011A" w:rsidP="005D011A">
      <w:pPr>
        <w:pStyle w:val="LaTeXFigure"/>
      </w:pPr>
      <w:r w:rsidRPr="00230B96">
        <w:t xml:space="preserve">        The partial correlation matrix of the sparse model ({\bf C}) is 73\% sparse.</w:t>
      </w:r>
    </w:p>
    <w:p w14:paraId="06A7BE24" w14:textId="6C2AF17F" w:rsidR="005D011A" w:rsidRPr="00230B96" w:rsidRDefault="005D011A" w:rsidP="005D011A">
      <w:pPr>
        <w:pStyle w:val="LaTeXFigure"/>
      </w:pPr>
      <w:r w:rsidRPr="00230B96">
        <w:t xml:space="preserve">        The </w:t>
      </w:r>
      <w:r w:rsidR="000A6381">
        <w:t>\</w:t>
      </w:r>
      <w:proofErr w:type="spellStart"/>
      <w:proofErr w:type="gramStart"/>
      <w:r w:rsidR="000A6381">
        <w:t>sq</w:t>
      </w:r>
      <w:proofErr w:type="spellEnd"/>
      <w:r w:rsidR="000A6381">
        <w:t>{</w:t>
      </w:r>
      <w:proofErr w:type="spellStart"/>
      <w:proofErr w:type="gramEnd"/>
      <w:r w:rsidRPr="00230B96">
        <w:t>sparse+</w:t>
      </w:r>
      <w:r w:rsidR="000A6381">
        <w:t>latent</w:t>
      </w:r>
      <w:proofErr w:type="spellEnd"/>
      <w:r w:rsidR="000A6381">
        <w:t>}</w:t>
      </w:r>
      <w:r w:rsidRPr="00230B96">
        <w:t xml:space="preserve"> matrix has one latent unit and its direct interactions are 78\% sparse.</w:t>
      </w:r>
    </w:p>
    <w:p w14:paraId="6C3625BF"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3.} Examples of sample correlation matrices calculated from samples of 1000 observations taken from simulated random processes with corresponding correlation matrices from row 2.</w:t>
      </w:r>
    </w:p>
    <w:p w14:paraId="7452F2D7"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4.} Mean \</w:t>
      </w:r>
      <w:proofErr w:type="gramStart"/>
      <w:r w:rsidRPr="00230B96">
        <w:t>emph{</w:t>
      </w:r>
      <w:proofErr w:type="gramEnd"/>
      <w:r w:rsidRPr="00230B96">
        <w:t>excess loss} (Eq.~\ref{</w:t>
      </w:r>
      <w:proofErr w:type="spellStart"/>
      <w:r w:rsidRPr="00230B96">
        <w:t>eq:excess-loss</w:t>
      </w:r>
      <w:proofErr w:type="spellEnd"/>
      <w:r w:rsidRPr="00230B96">
        <w:t>}) attained by each of the five estimators as a function of sample size. The error bars indicate the standard error of the mean based on 30 samples.</w:t>
      </w:r>
    </w:p>
    <w:p w14:paraId="2D3B1605" w14:textId="77777777" w:rsidR="005D011A" w:rsidRPr="00230B96" w:rsidRDefault="005D011A" w:rsidP="005D011A">
      <w:pPr>
        <w:pStyle w:val="LaTeXFigure"/>
      </w:pPr>
      <w:r w:rsidRPr="00230B96">
        <w:t xml:space="preserve">        {\</w:t>
      </w:r>
      <w:proofErr w:type="gramStart"/>
      <w:r w:rsidRPr="00230B96">
        <w:t>bf</w:t>
      </w:r>
      <w:proofErr w:type="gramEnd"/>
      <w:r w:rsidRPr="00230B96">
        <w:t xml:space="preserve"> Row 5.} Mean \</w:t>
      </w:r>
      <w:proofErr w:type="gramStart"/>
      <w:r w:rsidRPr="00230B96">
        <w:t>emph{</w:t>
      </w:r>
      <w:proofErr w:type="gramEnd"/>
      <w:r w:rsidRPr="00230B96">
        <w:t>cross-validation loss} (Eq.~\ref{</w:t>
      </w:r>
      <w:proofErr w:type="spellStart"/>
      <w:r w:rsidRPr="00230B96">
        <w:t>eq:rel-cv-loss</w:t>
      </w:r>
      <w:proofErr w:type="spellEnd"/>
      <w:r w:rsidRPr="00230B96">
        <w:t xml:space="preserve">}) of covariance estimators with respect to the matching estimator. The values are relative to the validation loss of the estimator that matches the low-dimensional structure of the true covariance matrix. </w:t>
      </w:r>
      <w:r>
        <w:t>E</w:t>
      </w:r>
      <w:r w:rsidRPr="00230B96">
        <w:t>rror bars indicate the standard error of the mean based on 30 samples.</w:t>
      </w:r>
    </w:p>
    <w:p w14:paraId="4EC897A8" w14:textId="77777777" w:rsidR="005D011A" w:rsidRPr="00230B96" w:rsidRDefault="005D011A" w:rsidP="005D011A">
      <w:pPr>
        <w:pStyle w:val="LaTeXFigure"/>
      </w:pPr>
      <w:r w:rsidRPr="00230B96">
        <w:t xml:space="preserve">    }</w:t>
      </w:r>
    </w:p>
    <w:p w14:paraId="006ED9B5" w14:textId="77777777" w:rsidR="005D011A" w:rsidRPr="00230B96" w:rsidRDefault="005D011A" w:rsidP="005D011A">
      <w:pPr>
        <w:pStyle w:val="LaTeXFigure"/>
      </w:pPr>
      <w:r w:rsidRPr="00230B96">
        <w:t xml:space="preserve">    \</w:t>
      </w:r>
      <w:proofErr w:type="gramStart"/>
      <w:r w:rsidRPr="00230B96">
        <w:t>label</w:t>
      </w:r>
      <w:proofErr w:type="gramEnd"/>
      <w:r w:rsidRPr="00230B96">
        <w:t>{fig:02}</w:t>
      </w:r>
    </w:p>
    <w:p w14:paraId="37A2A7C8" w14:textId="77777777" w:rsidR="005D011A" w:rsidRPr="00230B96" w:rsidRDefault="005D011A" w:rsidP="005D011A">
      <w:pPr>
        <w:pStyle w:val="LaTeXFigure"/>
      </w:pPr>
      <w:r w:rsidRPr="00230B96">
        <w:t>\</w:t>
      </w:r>
      <w:proofErr w:type="gramStart"/>
      <w:r w:rsidRPr="00230B96">
        <w:t>end</w:t>
      </w:r>
      <w:proofErr w:type="gramEnd"/>
      <w:r w:rsidRPr="00230B96">
        <w:t>{</w:t>
      </w:r>
      <w:proofErr w:type="spellStart"/>
      <w:r w:rsidRPr="00230B96">
        <w:t>FPfigure</w:t>
      </w:r>
      <w:proofErr w:type="spellEnd"/>
      <w:r w:rsidRPr="00230B96">
        <w:t xml:space="preserve">} </w:t>
      </w:r>
    </w:p>
    <w:p w14:paraId="760B71E1" w14:textId="77777777" w:rsidR="005D011A" w:rsidRPr="00230B96" w:rsidRDefault="005D011A" w:rsidP="005D011A">
      <w:pPr>
        <w:pStyle w:val="PlainText"/>
        <w:rPr>
          <w:rFonts w:ascii="Times" w:hAnsi="Times"/>
          <w:sz w:val="20"/>
          <w:szCs w:val="20"/>
        </w:rPr>
      </w:pPr>
    </w:p>
    <w:p w14:paraId="301CC252" w14:textId="3D2217FF" w:rsidR="005D011A" w:rsidRPr="00230B96" w:rsidRDefault="005D011A" w:rsidP="005D011A">
      <w:r>
        <w:t>For</w:t>
      </w:r>
      <w:r w:rsidR="003612C4">
        <w:t xml:space="preserve"> </w:t>
      </w:r>
      <w:r w:rsidRPr="00230B96">
        <w:t>estimator $C_{\</w:t>
      </w:r>
      <w:proofErr w:type="spellStart"/>
      <w:r w:rsidRPr="00230B96">
        <w:t>sf</w:t>
      </w:r>
      <w:proofErr w:type="spellEnd"/>
      <w:r w:rsidRPr="00230B96">
        <w:t xml:space="preserve"> </w:t>
      </w:r>
      <w:proofErr w:type="spellStart"/>
      <w:r w:rsidRPr="00230B96">
        <w:t>diag</w:t>
      </w:r>
      <w:proofErr w:type="spellEnd"/>
      <w:r w:rsidRPr="00230B96">
        <w:t xml:space="preserve">}$, the target estimate is the diagonal matrix $D$ </w:t>
      </w:r>
      <w:r>
        <w:t>whose</w:t>
      </w:r>
      <w:r w:rsidRPr="00230B96">
        <w:t xml:space="preserve"> diagonal</w:t>
      </w:r>
      <w:r>
        <w:t xml:space="preserve"> </w:t>
      </w:r>
      <w:proofErr w:type="gramStart"/>
      <w:r>
        <w:t>contains</w:t>
      </w:r>
      <w:r w:rsidRPr="00230B96">
        <w:t xml:space="preserve">  variance</w:t>
      </w:r>
      <w:proofErr w:type="gramEnd"/>
      <w:r>
        <w:t xml:space="preserve"> estimates</w:t>
      </w:r>
      <w:r w:rsidRPr="00230B96">
        <w:t>.</w:t>
      </w:r>
      <w:r>
        <w:t xml:space="preserve"> R</w:t>
      </w:r>
      <w:r w:rsidRPr="00230B96">
        <w:t>egulariz</w:t>
      </w:r>
      <w:r>
        <w:t>ation</w:t>
      </w:r>
      <w:r w:rsidRPr="00230B96">
        <w:t xml:space="preserve"> is </w:t>
      </w:r>
      <w:r>
        <w:t>achieved</w:t>
      </w:r>
      <w:r w:rsidRPr="00230B96">
        <w:t xml:space="preserve"> by linear \</w:t>
      </w:r>
      <w:proofErr w:type="gramStart"/>
      <w:r w:rsidRPr="00230B96">
        <w:t>emph{</w:t>
      </w:r>
      <w:proofErr w:type="gramEnd"/>
      <w:r w:rsidRPr="00230B96">
        <w:t>shrinkage} of the unbiased estimate $C_{\</w:t>
      </w:r>
      <w:proofErr w:type="spellStart"/>
      <w:r w:rsidRPr="00230B96">
        <w:t>sf</w:t>
      </w:r>
      <w:proofErr w:type="spellEnd"/>
      <w:r w:rsidRPr="00230B96">
        <w:t xml:space="preserve"> 0}$ toward $D$ controlled by the scalar \emph{shrinkage intensity} parameter $\lambda \in [0, 1]$:</w:t>
      </w:r>
    </w:p>
    <w:p w14:paraId="5A5787BF" w14:textId="20439F6F"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eq:c-diag</w:t>
      </w:r>
      <w:proofErr w:type="spellEnd"/>
      <w:r w:rsidR="00BC6327">
        <w:t>}</w:t>
      </w:r>
    </w:p>
    <w:p w14:paraId="6AFFA0EC" w14:textId="77777777" w:rsidR="005D011A" w:rsidRPr="00230B96" w:rsidRDefault="005D011A" w:rsidP="005D011A">
      <w:r w:rsidRPr="00230B96">
        <w:t>C_{\</w:t>
      </w:r>
      <w:proofErr w:type="spellStart"/>
      <w:r w:rsidRPr="00230B96">
        <w:t>sf</w:t>
      </w:r>
      <w:proofErr w:type="spellEnd"/>
      <w:r w:rsidRPr="00230B96">
        <w:t xml:space="preserve"> </w:t>
      </w:r>
      <w:proofErr w:type="spellStart"/>
      <w:r w:rsidRPr="00230B96">
        <w:t>diag</w:t>
      </w:r>
      <w:proofErr w:type="spellEnd"/>
      <w:r w:rsidRPr="00230B96">
        <w:t>} = (1-\lambda) C_{\</w:t>
      </w:r>
      <w:proofErr w:type="spellStart"/>
      <w:r w:rsidRPr="00230B96">
        <w:t>sf</w:t>
      </w:r>
      <w:proofErr w:type="spellEnd"/>
      <w:r w:rsidRPr="00230B96">
        <w:t xml:space="preserve"> 0} + \lambda D</w:t>
      </w:r>
    </w:p>
    <w:p w14:paraId="6BCD6535" w14:textId="77777777" w:rsidR="005D011A" w:rsidRPr="00230B96" w:rsidRDefault="005D011A" w:rsidP="005D011A">
      <w:pPr>
        <w:pStyle w:val="LaTeXcode"/>
      </w:pPr>
      <w:r w:rsidRPr="00230B96">
        <w:t>\</w:t>
      </w:r>
      <w:proofErr w:type="gramStart"/>
      <w:r w:rsidRPr="00230B96">
        <w:t>end</w:t>
      </w:r>
      <w:proofErr w:type="gramEnd"/>
      <w:r w:rsidRPr="00230B96">
        <w:t>{equation}</w:t>
      </w:r>
    </w:p>
    <w:p w14:paraId="41B09C9D" w14:textId="51298D35" w:rsidR="005D011A" w:rsidRPr="00230B96" w:rsidRDefault="00DA3B87" w:rsidP="005D011A">
      <w:r>
        <w:t>The structure of target $D$</w:t>
      </w:r>
      <w:r w:rsidR="005D011A">
        <w:t xml:space="preserve"> </w:t>
      </w:r>
      <w:r>
        <w:t>favors</w:t>
      </w:r>
      <w:r w:rsidR="005D011A">
        <w:t xml:space="preserve"> the absence of</w:t>
      </w:r>
      <w:r w:rsidR="005D011A" w:rsidRPr="00230B96">
        <w:t xml:space="preserve"> linear association</w:t>
      </w:r>
      <w:r w:rsidR="005D011A">
        <w:t>s</w:t>
      </w:r>
      <w:r w:rsidR="005D011A" w:rsidRPr="00230B96">
        <w:t xml:space="preserve"> between the activity of observed neurons (</w:t>
      </w:r>
      <w:r w:rsidR="00EE3261">
        <w:t>\</w:t>
      </w:r>
      <w:proofErr w:type="spellStart"/>
      <w:proofErr w:type="gramStart"/>
      <w:r w:rsidR="00EE3261">
        <w:t>figref</w:t>
      </w:r>
      <w:proofErr w:type="spellEnd"/>
      <w:r w:rsidR="00EE3261">
        <w:t>{</w:t>
      </w:r>
      <w:proofErr w:type="gramEnd"/>
      <w:r w:rsidR="00EE3261">
        <w:t>02}{</w:t>
      </w:r>
      <w:r w:rsidR="005D011A" w:rsidRPr="00230B96">
        <w:t>A</w:t>
      </w:r>
      <w:r w:rsidR="00EE3261">
        <w:t>}</w:t>
      </w:r>
      <w:r w:rsidR="005D011A" w:rsidRPr="00230B96">
        <w:t xml:space="preserve">). </w:t>
      </w:r>
      <w:r>
        <w:t xml:space="preserve"> If sample correlations arise from spurious or contingent effects, $C_{\</w:t>
      </w:r>
      <w:proofErr w:type="spellStart"/>
      <w:r>
        <w:t>sf</w:t>
      </w:r>
      <w:proofErr w:type="spellEnd"/>
      <w:r>
        <w:t xml:space="preserve"> </w:t>
      </w:r>
      <w:proofErr w:type="spellStart"/>
      <w:r>
        <w:t>diag</w:t>
      </w:r>
      <w:proofErr w:type="spellEnd"/>
      <w:r>
        <w:t>}$ should outperform the other estimators.</w:t>
      </w:r>
      <w:r w:rsidR="005D011A" w:rsidRPr="00230B96">
        <w:t xml:space="preserve"> </w:t>
      </w:r>
    </w:p>
    <w:p w14:paraId="2F74FE57" w14:textId="77777777" w:rsidR="005D011A" w:rsidRPr="00230B96" w:rsidRDefault="005D011A" w:rsidP="005D011A">
      <w:pPr>
        <w:pStyle w:val="PlainText"/>
        <w:rPr>
          <w:rFonts w:ascii="Times" w:hAnsi="Times"/>
          <w:sz w:val="20"/>
          <w:szCs w:val="20"/>
        </w:rPr>
      </w:pPr>
    </w:p>
    <w:p w14:paraId="364E1823" w14:textId="13DF846A" w:rsidR="005D011A" w:rsidRPr="00230B96" w:rsidRDefault="005D011A" w:rsidP="005D011A">
      <w:r>
        <w:t>The target of</w:t>
      </w:r>
      <w:r w:rsidRPr="00230B96">
        <w:t xml:space="preserve"> estimator $C_{\</w:t>
      </w:r>
      <w:proofErr w:type="spellStart"/>
      <w:r w:rsidRPr="00230B96">
        <w:t>sf</w:t>
      </w:r>
      <w:proofErr w:type="spellEnd"/>
      <w:r w:rsidR="0019431E">
        <w:t xml:space="preserve"> factor}$ is the factor model </w:t>
      </w:r>
      <w:r w:rsidR="003C1885">
        <w:t>$</w:t>
      </w:r>
      <w:r w:rsidRPr="00230B96">
        <w:t>L + \Psi</w:t>
      </w:r>
      <w:r w:rsidR="003C1885">
        <w:t>$, where</w:t>
      </w:r>
      <w:r w:rsidR="0019431E">
        <w:t xml:space="preserve"> </w:t>
      </w:r>
      <w:r w:rsidR="007A0F64">
        <w:t>$L$ is the $p\times p</w:t>
      </w:r>
      <w:r w:rsidRPr="00230B96">
        <w:t xml:space="preserve">$ </w:t>
      </w:r>
      <w:r w:rsidR="007A0F64">
        <w:t>positive definite matrix of rank $d$</w:t>
      </w:r>
      <w:r w:rsidR="0019431E">
        <w:t xml:space="preserve">, </w:t>
      </w:r>
      <w:r w:rsidRPr="00230B96">
        <w:t>and $\Psi$</w:t>
      </w:r>
      <w:r w:rsidR="0019431E">
        <w:t xml:space="preserve"> is the diagonal matrix of </w:t>
      </w:r>
      <w:r w:rsidRPr="00230B96">
        <w:t>independent variances.</w:t>
      </w:r>
      <w:r w:rsidR="007A0F64">
        <w:t xml:space="preserve">  </w:t>
      </w:r>
      <w:r w:rsidRPr="00230B96">
        <w:t>The estimat</w:t>
      </w:r>
      <w:r>
        <w:t>or,</w:t>
      </w:r>
      <w:r w:rsidRPr="00230B96">
        <w:t xml:space="preserve"> </w:t>
      </w:r>
    </w:p>
    <w:p w14:paraId="6D00C9F5" w14:textId="1DD83B14" w:rsidR="005D011A"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eq:c-factor</w:t>
      </w:r>
      <w:proofErr w:type="spellEnd"/>
      <w:r w:rsidR="00BC6327">
        <w:t>}</w:t>
      </w:r>
    </w:p>
    <w:p w14:paraId="5250B4A3" w14:textId="38EAE1D1" w:rsidR="005D011A" w:rsidRPr="00230B96" w:rsidRDefault="005D011A" w:rsidP="005D011A">
      <w:r w:rsidRPr="00230B96">
        <w:t>C_{\</w:t>
      </w:r>
      <w:proofErr w:type="spellStart"/>
      <w:r w:rsidRPr="00230B96">
        <w:t>sf</w:t>
      </w:r>
      <w:proofErr w:type="spellEnd"/>
      <w:r w:rsidRPr="00230B96">
        <w:t xml:space="preserve"> factor} = (</w:t>
      </w:r>
      <w:r w:rsidR="00CC698D">
        <w:t>1-\lambda) C_{\</w:t>
      </w:r>
      <w:proofErr w:type="spellStart"/>
      <w:r w:rsidR="00CC698D">
        <w:t>sf</w:t>
      </w:r>
      <w:proofErr w:type="spellEnd"/>
      <w:r w:rsidR="00CC698D">
        <w:t xml:space="preserve"> 0} + \lambda (L</w:t>
      </w:r>
      <w:r w:rsidR="00193B44">
        <w:t xml:space="preserve"> </w:t>
      </w:r>
      <w:r w:rsidR="00CC698D">
        <w:t>+ \Psi)</w:t>
      </w:r>
      <w:r>
        <w:t>,</w:t>
      </w:r>
    </w:p>
    <w:p w14:paraId="7D2EBC22" w14:textId="77777777" w:rsidR="005D011A" w:rsidRPr="00230B96" w:rsidRDefault="005D011A" w:rsidP="005D011A">
      <w:pPr>
        <w:pStyle w:val="LaTeXcode"/>
      </w:pPr>
      <w:r w:rsidRPr="00230B96">
        <w:t>\</w:t>
      </w:r>
      <w:proofErr w:type="gramStart"/>
      <w:r w:rsidRPr="00230B96">
        <w:t>end</w:t>
      </w:r>
      <w:proofErr w:type="gramEnd"/>
      <w:r w:rsidRPr="00230B96">
        <w:t>{equation}</w:t>
      </w:r>
    </w:p>
    <w:p w14:paraId="04F46C47" w14:textId="4B1086FE" w:rsidR="005D011A" w:rsidRPr="00230B96" w:rsidRDefault="005D011A" w:rsidP="005D011A">
      <w:proofErr w:type="gramStart"/>
      <w:r w:rsidRPr="00230B96">
        <w:t>has</w:t>
      </w:r>
      <w:proofErr w:type="gramEnd"/>
      <w:r w:rsidRPr="00230B96">
        <w:t xml:space="preserve"> two hyperparameters: the number of factors $d$ and shrinkage intensity $</w:t>
      </w:r>
      <w:r w:rsidR="00584B7C">
        <w:t>\lambda$. The target estimate $L + \Psi</w:t>
      </w:r>
      <w:r w:rsidRPr="00230B96">
        <w:t xml:space="preserve">$ </w:t>
      </w:r>
      <w:r>
        <w:t>has the structure that arises when</w:t>
      </w:r>
      <w:r w:rsidRPr="00230B96">
        <w:t xml:space="preserve"> correlated fluctuations in population activity are </w:t>
      </w:r>
      <w:r w:rsidR="00584B7C">
        <w:t xml:space="preserve">linearly </w:t>
      </w:r>
      <w:r w:rsidRPr="00230B96">
        <w:t>driven by a number of latent factors that affect many cells while direct interactions between cells are insignificant (</w:t>
      </w:r>
      <w:r w:rsidR="00EE3261">
        <w:t>\</w:t>
      </w:r>
      <w:proofErr w:type="spellStart"/>
      <w:proofErr w:type="gramStart"/>
      <w:r w:rsidR="00EE3261">
        <w:t>figref</w:t>
      </w:r>
      <w:proofErr w:type="spellEnd"/>
      <w:r w:rsidR="00EE3261">
        <w:t>{</w:t>
      </w:r>
      <w:proofErr w:type="gramEnd"/>
      <w:r w:rsidR="00EE3261">
        <w:t>02}{</w:t>
      </w:r>
      <w:r w:rsidRPr="00230B96">
        <w:t>B</w:t>
      </w:r>
      <w:r w:rsidR="00EE3261">
        <w:t>}</w:t>
      </w:r>
      <w:r w:rsidRPr="00230B96">
        <w:t xml:space="preserve">).   </w:t>
      </w:r>
    </w:p>
    <w:p w14:paraId="2FEA8017" w14:textId="77777777" w:rsidR="005D011A" w:rsidRPr="00230B96" w:rsidRDefault="005D011A" w:rsidP="005D011A">
      <w:pPr>
        <w:pStyle w:val="PlainText"/>
        <w:rPr>
          <w:rFonts w:ascii="Times" w:hAnsi="Times"/>
          <w:sz w:val="20"/>
          <w:szCs w:val="20"/>
        </w:rPr>
      </w:pPr>
    </w:p>
    <w:p w14:paraId="5240B0D8" w14:textId="75543B97" w:rsidR="005D011A" w:rsidRPr="00230B96" w:rsidRDefault="0070642E" w:rsidP="005D011A">
      <w:r>
        <w:t>Estimator</w:t>
      </w:r>
      <w:r w:rsidR="005D011A" w:rsidRPr="00230B96">
        <w:t xml:space="preserve"> $C_{\</w:t>
      </w:r>
      <w:proofErr w:type="spellStart"/>
      <w:r w:rsidR="005D011A" w:rsidRPr="00230B96">
        <w:t>sf</w:t>
      </w:r>
      <w:proofErr w:type="spellEnd"/>
      <w:r w:rsidR="005D011A" w:rsidRPr="00230B96">
        <w:t xml:space="preserve"> sparse}$ is b</w:t>
      </w:r>
      <w:r>
        <w:t xml:space="preserve">ased on the assumption that </w:t>
      </w:r>
      <w:r w:rsidR="005D011A" w:rsidRPr="00230B96">
        <w:t xml:space="preserve">correlations result </w:t>
      </w:r>
      <w:r w:rsidR="005D011A">
        <w:t>from</w:t>
      </w:r>
      <w:r w:rsidR="005D011A" w:rsidRPr="00230B96">
        <w:t xml:space="preserve"> direct linear </w:t>
      </w:r>
      <w:r w:rsidR="005D011A">
        <w:t>associations</w:t>
      </w:r>
      <w:r>
        <w:t xml:space="preserve"> between pairs of observed neurons</w:t>
      </w:r>
      <w:r w:rsidR="005D011A">
        <w:t xml:space="preserve"> </w:t>
      </w:r>
      <w:r>
        <w:t xml:space="preserve">and that only a fraction of neuron pairs interact </w:t>
      </w:r>
      <w:r w:rsidRPr="00230B96">
        <w:t>(</w:t>
      </w:r>
      <w:r>
        <w:t>\</w:t>
      </w:r>
      <w:proofErr w:type="spellStart"/>
      <w:proofErr w:type="gramStart"/>
      <w:r>
        <w:t>figref</w:t>
      </w:r>
      <w:proofErr w:type="spellEnd"/>
      <w:r>
        <w:t>{</w:t>
      </w:r>
      <w:proofErr w:type="gramEnd"/>
      <w:r>
        <w:t>02}{</w:t>
      </w:r>
      <w:r w:rsidRPr="00230B96">
        <w:t>C</w:t>
      </w:r>
      <w:r>
        <w:t>}</w:t>
      </w:r>
      <w:r w:rsidRPr="00230B96">
        <w:t>)</w:t>
      </w:r>
      <w:r w:rsidR="005D011A" w:rsidRPr="00230B96">
        <w:t xml:space="preserve">.  This assumption is enforced by </w:t>
      </w:r>
      <w:r w:rsidR="00D71487">
        <w:t xml:space="preserve">fitting only </w:t>
      </w:r>
      <w:r w:rsidR="005D011A" w:rsidRPr="00230B96">
        <w:t>a subset of the off-diagonal elements of the precision matrix</w:t>
      </w:r>
      <w:r w:rsidR="00D71487">
        <w:t xml:space="preserve"> while setting the rest to zero. </w:t>
      </w:r>
      <w:r w:rsidR="005D011A">
        <w:t>T</w:t>
      </w:r>
      <w:r w:rsidR="005D011A" w:rsidRPr="00230B96">
        <w:t xml:space="preserve">he estimator </w:t>
      </w:r>
      <w:r w:rsidR="005D011A">
        <w:t>takes the form</w:t>
      </w:r>
    </w:p>
    <w:p w14:paraId="45561EC3" w14:textId="51CF6EBD" w:rsidR="00BC6327" w:rsidRPr="00230B96" w:rsidRDefault="005D011A" w:rsidP="005D011A">
      <w:pPr>
        <w:pStyle w:val="LaTeXcode"/>
      </w:pPr>
      <w:r w:rsidRPr="00230B96">
        <w:t>\</w:t>
      </w:r>
      <w:proofErr w:type="gramStart"/>
      <w:r w:rsidRPr="00230B96">
        <w:t>begin</w:t>
      </w:r>
      <w:proofErr w:type="gramEnd"/>
      <w:r w:rsidRPr="00230B96">
        <w:t>{equation}</w:t>
      </w:r>
      <w:r w:rsidR="00BC6327">
        <w:t>\label{</w:t>
      </w:r>
      <w:proofErr w:type="spellStart"/>
      <w:r w:rsidR="00BC6327">
        <w:t>eq:c-sparse</w:t>
      </w:r>
      <w:proofErr w:type="spellEnd"/>
      <w:r w:rsidR="00BC6327">
        <w:t>}</w:t>
      </w:r>
    </w:p>
    <w:p w14:paraId="5A5ED00A" w14:textId="77777777" w:rsidR="005D011A" w:rsidRPr="00230B96" w:rsidRDefault="005D011A" w:rsidP="005D011A">
      <w:r w:rsidRPr="00230B96">
        <w:t>C_{\</w:t>
      </w:r>
      <w:proofErr w:type="spellStart"/>
      <w:r w:rsidRPr="00230B96">
        <w:t>sf</w:t>
      </w:r>
      <w:proofErr w:type="spellEnd"/>
      <w:r w:rsidRPr="00230B96">
        <w:t xml:space="preserve"> sparse} = S^{-1}</w:t>
      </w:r>
      <w:r>
        <w:t>,</w:t>
      </w:r>
    </w:p>
    <w:p w14:paraId="025FEE92" w14:textId="77777777" w:rsidR="005D011A" w:rsidRPr="00230B96" w:rsidRDefault="005D011A" w:rsidP="005D011A">
      <w:pPr>
        <w:pStyle w:val="LaTeXcode"/>
      </w:pPr>
      <w:r w:rsidRPr="00230B96">
        <w:t>\</w:t>
      </w:r>
      <w:proofErr w:type="gramStart"/>
      <w:r w:rsidRPr="00230B96">
        <w:t>end</w:t>
      </w:r>
      <w:proofErr w:type="gramEnd"/>
      <w:r w:rsidRPr="00230B96">
        <w:t>{equation}</w:t>
      </w:r>
    </w:p>
    <w:p w14:paraId="35500FD6" w14:textId="7904D4B5" w:rsidR="005D011A" w:rsidRPr="00230B96" w:rsidRDefault="005D011A" w:rsidP="005D011A">
      <w:proofErr w:type="gramStart"/>
      <w:r w:rsidRPr="00230B96">
        <w:t>where</w:t>
      </w:r>
      <w:proofErr w:type="gramEnd"/>
      <w:r w:rsidRPr="00230B96">
        <w:t xml:space="preserve"> $S$ is a sparse matrix with a large fraction of zeros </w:t>
      </w:r>
      <w:r w:rsidR="000C5616">
        <w:t>in its off-</w:t>
      </w:r>
      <w:r>
        <w:t>diagonal</w:t>
      </w:r>
      <w:r w:rsidRPr="00230B96">
        <w:t xml:space="preserve">. </w:t>
      </w:r>
      <w:r w:rsidR="000C5616">
        <w:t xml:space="preserve"> </w:t>
      </w:r>
      <w:r w:rsidRPr="00230B96">
        <w:t>The estimate has one hyperparameter t</w:t>
      </w:r>
      <w:r>
        <w:t>hat</w:t>
      </w:r>
      <w:r w:rsidRPr="00230B96">
        <w:t xml:space="preserve"> </w:t>
      </w:r>
      <w:r>
        <w:t>determines</w:t>
      </w:r>
      <w:r w:rsidRPr="00230B96">
        <w:t xml:space="preserve"> the </w:t>
      </w:r>
      <w:proofErr w:type="spellStart"/>
      <w:r w:rsidRPr="00230B96">
        <w:t>sparsity</w:t>
      </w:r>
      <w:proofErr w:type="spellEnd"/>
      <w:r w:rsidRPr="00230B96">
        <w:t xml:space="preserve"> (fraction of off-diagonal zeros) </w:t>
      </w:r>
      <w:r>
        <w:t>of</w:t>
      </w:r>
      <w:r w:rsidRPr="00230B96">
        <w:t xml:space="preserve"> $S$.</w:t>
      </w:r>
    </w:p>
    <w:p w14:paraId="5B7C5272" w14:textId="77777777" w:rsidR="005D011A" w:rsidRPr="00230B96" w:rsidRDefault="005D011A" w:rsidP="005D011A">
      <w:pPr>
        <w:pStyle w:val="PlainText"/>
        <w:rPr>
          <w:rFonts w:ascii="Times" w:hAnsi="Times"/>
          <w:sz w:val="20"/>
          <w:szCs w:val="20"/>
        </w:rPr>
      </w:pPr>
    </w:p>
    <w:p w14:paraId="4B73B7C1" w14:textId="41023AFC" w:rsidR="005D011A" w:rsidRPr="00230B96" w:rsidRDefault="000C5616" w:rsidP="005D011A">
      <w:r>
        <w:t>Estimator</w:t>
      </w:r>
      <w:r w:rsidR="005D011A" w:rsidRPr="00230B96">
        <w:t xml:space="preserve"> $C_{\</w:t>
      </w:r>
      <w:proofErr w:type="spellStart"/>
      <w:r w:rsidR="005D011A" w:rsidRPr="00230B96">
        <w:t>sf</w:t>
      </w:r>
      <w:proofErr w:type="spellEnd"/>
      <w:r w:rsidR="005D011A" w:rsidRPr="00230B96">
        <w:t xml:space="preserve"> </w:t>
      </w:r>
      <w:proofErr w:type="spellStart"/>
      <w:r w:rsidR="005D011A" w:rsidRPr="00230B96">
        <w:t>sparse+lat</w:t>
      </w:r>
      <w:r>
        <w:t>ent</w:t>
      </w:r>
      <w:proofErr w:type="spellEnd"/>
      <w:r>
        <w:t>}$ allow</w:t>
      </w:r>
      <w:r w:rsidR="005D011A">
        <w:t xml:space="preserve"> the assumptions of </w:t>
      </w:r>
      <w:r>
        <w:t>both $C_{\</w:t>
      </w:r>
      <w:proofErr w:type="spellStart"/>
      <w:r>
        <w:t>sf</w:t>
      </w:r>
      <w:proofErr w:type="spellEnd"/>
      <w:r>
        <w:t xml:space="preserve"> factor}$ and $C_{\</w:t>
      </w:r>
      <w:proofErr w:type="spellStart"/>
      <w:r>
        <w:t>sf</w:t>
      </w:r>
      <w:proofErr w:type="spellEnd"/>
      <w:r>
        <w:t xml:space="preserve"> sparse}$</w:t>
      </w:r>
      <w:r w:rsidR="005D011A">
        <w:t xml:space="preserve">. </w:t>
      </w:r>
      <w:r w:rsidR="005D011A" w:rsidRPr="00230B96">
        <w:t xml:space="preserve"> </w:t>
      </w:r>
      <w:r>
        <w:t>Its correlation structure can be explained by line</w:t>
      </w:r>
      <w:r w:rsidR="009F2361">
        <w:t>ar effects exerted between some</w:t>
      </w:r>
      <w:r>
        <w:t xml:space="preserve"> pairs of observed neurons and several latent units</w:t>
      </w:r>
      <w:r w:rsidR="005D011A" w:rsidRPr="00230B96">
        <w:t xml:space="preserve"> (</w:t>
      </w:r>
      <w:r w:rsidR="000562B0">
        <w:t>\</w:t>
      </w:r>
      <w:proofErr w:type="spellStart"/>
      <w:proofErr w:type="gramStart"/>
      <w:r w:rsidR="000562B0">
        <w:t>figref</w:t>
      </w:r>
      <w:proofErr w:type="spellEnd"/>
      <w:r w:rsidR="000562B0">
        <w:t>{</w:t>
      </w:r>
      <w:proofErr w:type="gramEnd"/>
      <w:r w:rsidR="005D011A" w:rsidRPr="00230B96">
        <w:t>02}</w:t>
      </w:r>
      <w:r w:rsidR="000562B0">
        <w:t>{</w:t>
      </w:r>
      <w:r w:rsidR="005D011A" w:rsidRPr="00230B96">
        <w:t>D</w:t>
      </w:r>
      <w:r w:rsidR="000562B0">
        <w:t>}</w:t>
      </w:r>
      <w:r w:rsidR="005D011A" w:rsidRPr="00230B96">
        <w:t>). Th</w:t>
      </w:r>
      <w:r w:rsidR="005D011A">
        <w:t>e</w:t>
      </w:r>
      <w:r w:rsidR="005D011A" w:rsidRPr="00230B96">
        <w:t xml:space="preserve"> estimator has the form \</w:t>
      </w:r>
      <w:proofErr w:type="gramStart"/>
      <w:r w:rsidR="005D011A" w:rsidRPr="00230B96">
        <w:t>cite{</w:t>
      </w:r>
      <w:proofErr w:type="gramEnd"/>
      <w:r w:rsidR="005D011A" w:rsidRPr="00230B96">
        <w:t>Chandrasekaran:2010,Ma:2013}:</w:t>
      </w:r>
    </w:p>
    <w:p w14:paraId="315D46DF" w14:textId="3E739099" w:rsidR="005D011A" w:rsidRPr="00230B96" w:rsidRDefault="005D011A" w:rsidP="005D011A">
      <w:pPr>
        <w:pStyle w:val="LaTeXcode"/>
      </w:pPr>
      <w:r w:rsidRPr="00230B96">
        <w:t>\</w:t>
      </w:r>
      <w:proofErr w:type="gramStart"/>
      <w:r w:rsidRPr="00230B96">
        <w:t>begin</w:t>
      </w:r>
      <w:proofErr w:type="gramEnd"/>
      <w:r w:rsidRPr="00230B96">
        <w:t>{equation}</w:t>
      </w:r>
      <w:r w:rsidR="000A5E02">
        <w:t>\label</w:t>
      </w:r>
      <w:r w:rsidR="00BC6327">
        <w:t>{</w:t>
      </w:r>
      <w:proofErr w:type="spellStart"/>
      <w:r w:rsidR="00BC6327">
        <w:t>eq:c-sl</w:t>
      </w:r>
      <w:proofErr w:type="spellEnd"/>
      <w:r w:rsidR="00BC6327">
        <w:t>}</w:t>
      </w:r>
    </w:p>
    <w:p w14:paraId="6274B818" w14:textId="1A8C5C63" w:rsidR="005D011A" w:rsidRPr="00230B96" w:rsidRDefault="005D011A" w:rsidP="005D011A">
      <w:r w:rsidRPr="00230B96">
        <w:t>C_{\</w:t>
      </w:r>
      <w:proofErr w:type="spellStart"/>
      <w:r w:rsidRPr="00230B96">
        <w:t>sf</w:t>
      </w:r>
      <w:proofErr w:type="spellEnd"/>
      <w:r w:rsidRPr="00230B96">
        <w:t xml:space="preserve"> </w:t>
      </w:r>
      <w:proofErr w:type="spellStart"/>
      <w:r w:rsidRPr="00230B96">
        <w:t>sparse+latent</w:t>
      </w:r>
      <w:proofErr w:type="spellEnd"/>
      <w:r w:rsidRPr="00230B96">
        <w:t>} = (S - L)^{-1}</w:t>
      </w:r>
    </w:p>
    <w:p w14:paraId="32C75DD1" w14:textId="77777777" w:rsidR="005D011A" w:rsidRPr="00230B96" w:rsidRDefault="005D011A" w:rsidP="005D011A">
      <w:pPr>
        <w:pStyle w:val="LaTeXcode"/>
      </w:pPr>
      <w:r w:rsidRPr="00230B96">
        <w:t>\</w:t>
      </w:r>
      <w:proofErr w:type="gramStart"/>
      <w:r w:rsidRPr="00230B96">
        <w:t>end</w:t>
      </w:r>
      <w:proofErr w:type="gramEnd"/>
      <w:r w:rsidRPr="00230B96">
        <w:t>{equation}</w:t>
      </w:r>
    </w:p>
    <w:p w14:paraId="2566E063" w14:textId="1AF47B0D" w:rsidR="005D011A" w:rsidRPr="00230B96" w:rsidRDefault="005D011A" w:rsidP="005D011A">
      <w:proofErr w:type="gramStart"/>
      <w:r w:rsidRPr="00230B96">
        <w:t>where</w:t>
      </w:r>
      <w:proofErr w:type="gramEnd"/>
      <w:r w:rsidRPr="00230B96">
        <w:t>, as above, $S$ is a sparse matrix and $</w:t>
      </w:r>
      <w:r w:rsidR="007A0F64">
        <w:t>L$ is a $p</w:t>
      </w:r>
      <w:r w:rsidRPr="00230B96">
        <w:t xml:space="preserve">\times p$ matrix </w:t>
      </w:r>
      <w:r w:rsidR="007A0F64">
        <w:t>of rank $d$</w:t>
      </w:r>
      <w:r w:rsidRPr="00230B96">
        <w:t xml:space="preserve">. The estimator has two hyperparameters: </w:t>
      </w:r>
      <w:r w:rsidR="00BB786E">
        <w:t xml:space="preserve">one to regulate the number of latent units, the other to regulate the </w:t>
      </w:r>
      <w:proofErr w:type="spellStart"/>
      <w:r w:rsidR="00BB786E">
        <w:t>sparsity</w:t>
      </w:r>
      <w:proofErr w:type="spellEnd"/>
      <w:r w:rsidR="00BB786E">
        <w:t xml:space="preserve"> of matrix </w:t>
      </w:r>
      <w:r w:rsidRPr="00230B96">
        <w:t>$S$.</w:t>
      </w:r>
    </w:p>
    <w:p w14:paraId="1D333068" w14:textId="77777777" w:rsidR="00114053" w:rsidRPr="00230B96" w:rsidRDefault="00114053" w:rsidP="00230B96">
      <w:pPr>
        <w:pStyle w:val="PlainText"/>
        <w:rPr>
          <w:rFonts w:ascii="Times" w:hAnsi="Times"/>
          <w:sz w:val="20"/>
          <w:szCs w:val="20"/>
        </w:rPr>
      </w:pPr>
    </w:p>
    <w:p w14:paraId="4FD4CD56" w14:textId="6577E6CD" w:rsidR="00114053" w:rsidRPr="00230B96" w:rsidRDefault="00F53B05" w:rsidP="006D5BD6">
      <w:pPr>
        <w:pStyle w:val="Heading2"/>
      </w:pPr>
      <w:r>
        <w:t>\</w:t>
      </w:r>
      <w:proofErr w:type="gramStart"/>
      <w:r>
        <w:t>paragraph</w:t>
      </w:r>
      <w:proofErr w:type="gramEnd"/>
      <w:r w:rsidR="00114053" w:rsidRPr="00230B96">
        <w:t>{Simulation}</w:t>
      </w:r>
    </w:p>
    <w:p w14:paraId="7225C800" w14:textId="17807538" w:rsidR="00391B4F" w:rsidRPr="00230B96" w:rsidRDefault="00391B4F" w:rsidP="00391B4F">
      <w:r w:rsidRPr="00230B96">
        <w:t xml:space="preserve">To illustrate the performance of the four regularized estimators, we constructed four model populations of $p=50$~neurons each with </w:t>
      </w:r>
      <w:r>
        <w:t xml:space="preserve">each matching the </w:t>
      </w:r>
      <w:r w:rsidRPr="00230B96">
        <w:t xml:space="preserve">correlation structures </w:t>
      </w:r>
      <w:r>
        <w:t>of a different target estimate</w:t>
      </w:r>
      <w:r w:rsidRPr="00230B96">
        <w:t xml:space="preserve"> (</w:t>
      </w:r>
      <w:r w:rsidR="00B652D7">
        <w:t>\</w:t>
      </w:r>
      <w:proofErr w:type="spellStart"/>
      <w:proofErr w:type="gramStart"/>
      <w:r w:rsidR="00B652D7">
        <w:t>figref</w:t>
      </w:r>
      <w:proofErr w:type="spellEnd"/>
      <w:r w:rsidR="00B652D7">
        <w:t>{</w:t>
      </w:r>
      <w:proofErr w:type="gramEnd"/>
      <w:r w:rsidRPr="00230B96">
        <w:t>02}</w:t>
      </w:r>
      <w:r w:rsidR="00B652D7">
        <w:t>{</w:t>
      </w:r>
      <w:r w:rsidR="001E55FF">
        <w:t>\,</w:t>
      </w:r>
      <w:r w:rsidRPr="00230B96">
        <w:t>Row 2</w:t>
      </w:r>
      <w:r w:rsidR="00B652D7">
        <w:t>}</w:t>
      </w:r>
      <w:r w:rsidRPr="00230B96">
        <w:t xml:space="preserve">). </w:t>
      </w:r>
      <w:r>
        <w:t xml:space="preserve"> S</w:t>
      </w:r>
      <w:r w:rsidRPr="00230B96">
        <w:t xml:space="preserve">ample correlation matrices calculated from samples of size $n=1000$ </w:t>
      </w:r>
      <w:r>
        <w:t>cont</w:t>
      </w:r>
      <w:r w:rsidR="00B652D7">
        <w:t>ain substantial sampling noise (\</w:t>
      </w:r>
      <w:proofErr w:type="spellStart"/>
      <w:proofErr w:type="gramStart"/>
      <w:r w:rsidR="00B652D7">
        <w:t>figref</w:t>
      </w:r>
      <w:proofErr w:type="spellEnd"/>
      <w:r w:rsidR="00B652D7">
        <w:t>{</w:t>
      </w:r>
      <w:proofErr w:type="gramEnd"/>
      <w:r w:rsidR="00B652D7">
        <w:t>02}{</w:t>
      </w:r>
      <w:r w:rsidR="002973E3">
        <w:t>\,</w:t>
      </w:r>
      <w:r w:rsidR="00B652D7">
        <w:t>Row 3})</w:t>
      </w:r>
      <w:r>
        <w:t xml:space="preserve"> that makes the correlation structure less obvious</w:t>
      </w:r>
      <w:r w:rsidRPr="00230B96">
        <w:t>.</w:t>
      </w:r>
    </w:p>
    <w:p w14:paraId="2E76AE6C" w14:textId="77777777" w:rsidR="00391B4F" w:rsidRPr="00230B96" w:rsidRDefault="00391B4F" w:rsidP="00391B4F">
      <w:pPr>
        <w:pStyle w:val="PlainText"/>
        <w:rPr>
          <w:rFonts w:ascii="Times" w:hAnsi="Times"/>
          <w:sz w:val="20"/>
          <w:szCs w:val="20"/>
        </w:rPr>
      </w:pPr>
    </w:p>
    <w:p w14:paraId="1A0E39FB" w14:textId="32FA1EDD" w:rsidR="00391B4F" w:rsidRPr="00230B96" w:rsidRDefault="00BB786E" w:rsidP="00391B4F">
      <w:r>
        <w:t>An evaluation of t</w:t>
      </w:r>
      <w:r w:rsidR="00391B4F" w:rsidRPr="00230B96">
        <w:t xml:space="preserve">he performance of a covariance matrix </w:t>
      </w:r>
      <w:r w:rsidR="00391B4F">
        <w:t xml:space="preserve">estimator </w:t>
      </w:r>
      <w:r>
        <w:t xml:space="preserve">$C$ requires </w:t>
      </w:r>
      <w:r w:rsidR="00391B4F" w:rsidRPr="00230B96">
        <w:t>a real-valued \</w:t>
      </w:r>
      <w:proofErr w:type="gramStart"/>
      <w:r w:rsidR="00391B4F" w:rsidRPr="00230B96">
        <w:t>emph{</w:t>
      </w:r>
      <w:proofErr w:type="gramEnd"/>
      <w:r w:rsidR="00391B4F" w:rsidRPr="00230B96">
        <w:t>loss function} $\loss{C,\Sigma}$</w:t>
      </w:r>
      <w:r>
        <w:t xml:space="preserve">. The loss </w:t>
      </w:r>
      <w:proofErr w:type="spellStart"/>
      <w:r w:rsidR="00391B4F" w:rsidRPr="00230B96">
        <w:t>loss</w:t>
      </w:r>
      <w:proofErr w:type="spellEnd"/>
      <w:r w:rsidR="00391B4F" w:rsidRPr="00230B96">
        <w:t xml:space="preserve"> function quantifies </w:t>
      </w:r>
      <w:r>
        <w:t>t</w:t>
      </w:r>
      <w:r w:rsidR="00391B4F" w:rsidRPr="00230B96">
        <w:t>he deviation of the estimate $C$ from truth $\Sigma$</w:t>
      </w:r>
      <w:r>
        <w:t xml:space="preserve"> and </w:t>
      </w:r>
      <w:r w:rsidRPr="00230B96">
        <w:t xml:space="preserve">attains </w:t>
      </w:r>
      <w:r>
        <w:t xml:space="preserve">its </w:t>
      </w:r>
      <w:r w:rsidRPr="00230B96">
        <w:t>minimum when $C=\Sigma$.</w:t>
      </w:r>
    </w:p>
    <w:p w14:paraId="2ED3165F" w14:textId="77777777" w:rsidR="00391B4F" w:rsidRPr="00230B96" w:rsidRDefault="00391B4F" w:rsidP="00391B4F">
      <w:pPr>
        <w:pStyle w:val="PlainText"/>
        <w:rPr>
          <w:rFonts w:ascii="Times" w:hAnsi="Times"/>
          <w:sz w:val="20"/>
          <w:szCs w:val="20"/>
        </w:rPr>
      </w:pPr>
    </w:p>
    <w:p w14:paraId="1B72BD54" w14:textId="2ED6BFB3" w:rsidR="00391B4F" w:rsidRPr="00804200" w:rsidRDefault="00391B4F" w:rsidP="00391B4F">
      <w:pPr>
        <w:rPr>
          <w:rFonts w:ascii="Times" w:hAnsi="Times"/>
          <w:szCs w:val="20"/>
        </w:rPr>
      </w:pPr>
      <w:r w:rsidRPr="00230B96">
        <w:t xml:space="preserve">In this study, we adopted </w:t>
      </w:r>
      <w:r w:rsidR="00BB786E">
        <w:t xml:space="preserve">the </w:t>
      </w:r>
      <w:r w:rsidRPr="00230B96">
        <w:t>\</w:t>
      </w:r>
      <w:proofErr w:type="gramStart"/>
      <w:r w:rsidRPr="00230B96">
        <w:t>emph{</w:t>
      </w:r>
      <w:proofErr w:type="gramEnd"/>
      <w:r w:rsidRPr="00230B96">
        <w:t>norma</w:t>
      </w:r>
      <w:r w:rsidR="001C7B17">
        <w:t xml:space="preserve">l </w:t>
      </w:r>
      <w:r w:rsidRPr="00230B96">
        <w:t>loss}</w:t>
      </w:r>
      <w:r w:rsidR="00804200">
        <w:rPr>
          <w:rFonts w:ascii="Times" w:hAnsi="Times"/>
          <w:szCs w:val="20"/>
        </w:rPr>
        <w:t xml:space="preserve"> </w:t>
      </w:r>
      <w:r w:rsidRPr="00230B96">
        <w:t>defined as</w:t>
      </w:r>
    </w:p>
    <w:p w14:paraId="1BD60713"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eq:loss</w:t>
      </w:r>
      <w:proofErr w:type="spellEnd"/>
      <w:r w:rsidRPr="00230B96">
        <w:t>}</w:t>
      </w:r>
    </w:p>
    <w:p w14:paraId="7CDA2948" w14:textId="77777777" w:rsidR="00391B4F" w:rsidRPr="00230B96" w:rsidRDefault="00391B4F" w:rsidP="00391B4F">
      <w:r w:rsidRPr="00230B96">
        <w:t xml:space="preserve">    \</w:t>
      </w:r>
      <w:proofErr w:type="gramStart"/>
      <w:r w:rsidRPr="00230B96">
        <w:t>loss</w:t>
      </w:r>
      <w:proofErr w:type="gramEnd"/>
      <w:r w:rsidRPr="00230B96">
        <w:t>{C,\Sigma} = \</w:t>
      </w:r>
      <w:proofErr w:type="spellStart"/>
      <w:r w:rsidRPr="00230B96">
        <w:t>frac</w:t>
      </w:r>
      <w:proofErr w:type="spellEnd"/>
      <w:r w:rsidRPr="00230B96">
        <w:t xml:space="preserve"> 1 p\left[\</w:t>
      </w:r>
      <w:proofErr w:type="spellStart"/>
      <w:r w:rsidRPr="00230B96">
        <w:t>ln</w:t>
      </w:r>
      <w:proofErr w:type="spellEnd"/>
      <w:r w:rsidRPr="00230B96">
        <w:t xml:space="preserve"> \</w:t>
      </w:r>
      <w:proofErr w:type="spellStart"/>
      <w:r w:rsidRPr="00230B96">
        <w:t>det</w:t>
      </w:r>
      <w:proofErr w:type="spellEnd"/>
      <w:r w:rsidRPr="006D5BD6">
        <w:t xml:space="preserve"> </w:t>
      </w:r>
      <w:r w:rsidRPr="00230B96">
        <w:t>C + \</w:t>
      </w:r>
      <w:proofErr w:type="spellStart"/>
      <w:r w:rsidRPr="00230B96">
        <w:t>Tr</w:t>
      </w:r>
      <w:proofErr w:type="spellEnd"/>
      <w:r w:rsidRPr="00230B96">
        <w:t>(C^{-1}\Sigma)\right]</w:t>
      </w:r>
    </w:p>
    <w:p w14:paraId="1F8762F1" w14:textId="27EB8C99" w:rsidR="00BB786E" w:rsidRDefault="00391B4F" w:rsidP="00391B4F">
      <w:pPr>
        <w:pStyle w:val="LaTeXcode"/>
      </w:pPr>
      <w:r w:rsidRPr="00230B96">
        <w:t>\</w:t>
      </w:r>
      <w:proofErr w:type="gramStart"/>
      <w:r w:rsidRPr="00230B96">
        <w:t>end</w:t>
      </w:r>
      <w:proofErr w:type="gramEnd"/>
      <w:r w:rsidRPr="00230B96">
        <w:t>{equation}</w:t>
      </w:r>
    </w:p>
    <w:p w14:paraId="7D604B20" w14:textId="77777777" w:rsidR="00BB786E" w:rsidRPr="00230B96" w:rsidRDefault="00BB786E" w:rsidP="00391B4F">
      <w:pPr>
        <w:pStyle w:val="LaTeXcode"/>
      </w:pPr>
    </w:p>
    <w:p w14:paraId="44D607C7" w14:textId="007DB01A" w:rsidR="00804200" w:rsidRPr="00230B96" w:rsidRDefault="00BA0491" w:rsidP="00804200">
      <w:r>
        <w:t>This</w:t>
      </w:r>
      <w:r w:rsidR="00804200" w:rsidRPr="00230B96">
        <w:t xml:space="preserve"> loss function </w:t>
      </w:r>
      <w:r>
        <w:t>relates</w:t>
      </w:r>
      <w:r w:rsidR="00804200" w:rsidRPr="00230B96">
        <w:t xml:space="preserve"> to the multivariate </w:t>
      </w:r>
      <w:r w:rsidR="00BB786E" w:rsidRPr="00230B96">
        <w:t xml:space="preserve">normal log-likelihood </w:t>
      </w:r>
      <w:r w:rsidR="00804200" w:rsidRPr="00230B96">
        <w:t>function $</w:t>
      </w:r>
      <w:proofErr w:type="gramStart"/>
      <w:r w:rsidR="00804200" w:rsidRPr="00230B96">
        <w:t>L(</w:t>
      </w:r>
      <w:proofErr w:type="gramEnd"/>
      <w:r w:rsidR="00804200" w:rsidRPr="00230B96">
        <w:t>\</w:t>
      </w:r>
      <w:proofErr w:type="spellStart"/>
      <w:r w:rsidR="00804200" w:rsidRPr="00230B96">
        <w:t>Sigma|C</w:t>
      </w:r>
      <w:proofErr w:type="spellEnd"/>
      <w:r w:rsidR="00804200" w:rsidRPr="00230B96">
        <w:t>_{\</w:t>
      </w:r>
      <w:proofErr w:type="spellStart"/>
      <w:r w:rsidR="00804200" w:rsidRPr="00230B96">
        <w:t>sf</w:t>
      </w:r>
      <w:proofErr w:type="spellEnd"/>
      <w:r w:rsidR="00804200" w:rsidRPr="00230B96">
        <w:t xml:space="preserve"> 0})$ </w:t>
      </w:r>
      <w:r>
        <w:t>through the following expression:</w:t>
      </w:r>
    </w:p>
    <w:p w14:paraId="61F5309D" w14:textId="71070865" w:rsidR="00804200" w:rsidRPr="00230B96" w:rsidRDefault="00804200" w:rsidP="00804200">
      <w:pPr>
        <w:pStyle w:val="LaTeXcode"/>
      </w:pPr>
      <w:r>
        <w:t>\</w:t>
      </w:r>
      <w:proofErr w:type="gramStart"/>
      <w:r>
        <w:t>begin</w:t>
      </w:r>
      <w:proofErr w:type="gramEnd"/>
      <w:r>
        <w:t>{equation</w:t>
      </w:r>
      <w:r w:rsidRPr="00230B96">
        <w:t>}</w:t>
      </w:r>
    </w:p>
    <w:p w14:paraId="1656D047" w14:textId="77777777" w:rsidR="00804200" w:rsidRPr="00230B96" w:rsidRDefault="00804200" w:rsidP="00804200">
      <w:r w:rsidRPr="00230B96">
        <w:t xml:space="preserve">    </w:t>
      </w:r>
      <w:proofErr w:type="gramStart"/>
      <w:r w:rsidRPr="00230B96">
        <w:t>L(</w:t>
      </w:r>
      <w:proofErr w:type="gramEnd"/>
      <w:r w:rsidRPr="00230B96">
        <w:t>\</w:t>
      </w:r>
      <w:proofErr w:type="spellStart"/>
      <w:r w:rsidRPr="00230B96">
        <w:t>Sigma|C</w:t>
      </w:r>
      <w:proofErr w:type="spellEnd"/>
      <w:r w:rsidRPr="00230B96">
        <w:t>_{\</w:t>
      </w:r>
      <w:proofErr w:type="spellStart"/>
      <w:r w:rsidRPr="00230B96">
        <w:t>sf</w:t>
      </w:r>
      <w:proofErr w:type="spellEnd"/>
      <w:r w:rsidRPr="00230B96">
        <w:t xml:space="preserve"> 0}) = -\</w:t>
      </w:r>
      <w:proofErr w:type="spellStart"/>
      <w:r w:rsidRPr="00230B96">
        <w:t>frac</w:t>
      </w:r>
      <w:proofErr w:type="spellEnd"/>
      <w:r w:rsidRPr="00230B96">
        <w:t xml:space="preserve"> p 2 \</w:t>
      </w:r>
      <w:proofErr w:type="spellStart"/>
      <w:r w:rsidRPr="00230B96">
        <w:t>ln</w:t>
      </w:r>
      <w:proofErr w:type="spellEnd"/>
      <w:r w:rsidRPr="00230B96">
        <w:t>(2\pi) -\</w:t>
      </w:r>
      <w:proofErr w:type="spellStart"/>
      <w:r w:rsidRPr="00230B96">
        <w:t>frac</w:t>
      </w:r>
      <w:proofErr w:type="spellEnd"/>
      <w:r w:rsidRPr="00230B96">
        <w:t xml:space="preserve"> p 2 \loss{\</w:t>
      </w:r>
      <w:proofErr w:type="spellStart"/>
      <w:r w:rsidRPr="00230B96">
        <w:t>Sigma,C</w:t>
      </w:r>
      <w:proofErr w:type="spellEnd"/>
      <w:r w:rsidRPr="00230B96">
        <w:t>_{\</w:t>
      </w:r>
      <w:proofErr w:type="spellStart"/>
      <w:r w:rsidRPr="00230B96">
        <w:t>sf</w:t>
      </w:r>
      <w:proofErr w:type="spellEnd"/>
      <w:r w:rsidRPr="00230B96">
        <w:t xml:space="preserve"> 0}}</w:t>
      </w:r>
    </w:p>
    <w:p w14:paraId="1B80F416" w14:textId="622DBD20" w:rsidR="00804200" w:rsidRDefault="00804200" w:rsidP="00804200">
      <w:pPr>
        <w:pStyle w:val="LaTeXcode"/>
      </w:pPr>
      <w:r>
        <w:t>\</w:t>
      </w:r>
      <w:proofErr w:type="gramStart"/>
      <w:r>
        <w:t>end</w:t>
      </w:r>
      <w:proofErr w:type="gramEnd"/>
      <w:r>
        <w:t>{equation</w:t>
      </w:r>
      <w:r w:rsidRPr="00230B96">
        <w:t>}</w:t>
      </w:r>
    </w:p>
    <w:p w14:paraId="4FD7E840" w14:textId="1D2E215F" w:rsidR="00BB786E" w:rsidRDefault="00BB786E" w:rsidP="00BB786E">
      <w:r>
        <w:t xml:space="preserve">Although the </w:t>
      </w:r>
      <w:r w:rsidR="00BA0491">
        <w:t>two functions</w:t>
      </w:r>
      <w:r>
        <w:t xml:space="preserve"> appear similar in form, they differ conceptually: The log-likelihood is a function of the parameter $\Sigma$ given the sample covariance matrix $C_{\</w:t>
      </w:r>
      <w:proofErr w:type="spellStart"/>
      <w:r>
        <w:t>sf</w:t>
      </w:r>
      <w:proofErr w:type="spellEnd"/>
      <w:r>
        <w:t xml:space="preserve"> 0}$ whereas the loss function</w:t>
      </w:r>
      <w:r w:rsidR="001C7B17">
        <w:t xml:space="preserve"> </w:t>
      </w:r>
      <w:r>
        <w:t xml:space="preserve">expresses </w:t>
      </w:r>
      <w:r w:rsidR="001C7B17">
        <w:t xml:space="preserve">the distance from </w:t>
      </w:r>
      <w:r w:rsidR="00BA0491">
        <w:t>an arbitrary</w:t>
      </w:r>
      <w:r w:rsidR="001C7B17">
        <w:t xml:space="preserve"> estimate $C$ to the </w:t>
      </w:r>
      <w:r w:rsidR="00BA0491">
        <w:t xml:space="preserve">given </w:t>
      </w:r>
      <w:r w:rsidR="001C7B17">
        <w:t>truth $\Sigma$.</w:t>
      </w:r>
    </w:p>
    <w:p w14:paraId="41B82107" w14:textId="77777777" w:rsidR="00BB786E" w:rsidRPr="00230B96" w:rsidRDefault="00BB786E" w:rsidP="00FF6A1A"/>
    <w:p w14:paraId="0DE838D4" w14:textId="0CCD2ABE" w:rsidR="00391B4F" w:rsidRPr="00230B96" w:rsidRDefault="007814EA" w:rsidP="00391B4F">
      <w:r>
        <w:t>The normalization</w:t>
      </w:r>
      <w:r w:rsidR="00391B4F" w:rsidRPr="00230B96">
        <w:t xml:space="preserve"> by $\</w:t>
      </w:r>
      <w:proofErr w:type="spellStart"/>
      <w:r w:rsidR="00391B4F" w:rsidRPr="00230B96">
        <w:t>frac</w:t>
      </w:r>
      <w:proofErr w:type="spellEnd"/>
      <w:r w:rsidR="00391B4F" w:rsidRPr="00230B96">
        <w:t xml:space="preserve"> 1 p$ </w:t>
      </w:r>
      <w:r>
        <w:t xml:space="preserve">is not standard but serves </w:t>
      </w:r>
      <w:r w:rsidR="00391B4F" w:rsidRPr="00230B96">
        <w:t xml:space="preserve">to make </w:t>
      </w:r>
      <w:r>
        <w:t xml:space="preserve">the </w:t>
      </w:r>
      <w:r w:rsidR="00391B4F" w:rsidRPr="00230B96">
        <w:t>value</w:t>
      </w:r>
      <w:r>
        <w:t>s</w:t>
      </w:r>
      <w:r w:rsidR="00F775C4">
        <w:t xml:space="preserve"> of the loss functions</w:t>
      </w:r>
      <w:r w:rsidR="00391B4F" w:rsidRPr="00230B96">
        <w:t xml:space="preserve"> comparable across different population sizes. </w:t>
      </w:r>
    </w:p>
    <w:p w14:paraId="20D8E6F9" w14:textId="77777777" w:rsidR="00391B4F" w:rsidRPr="00230B96" w:rsidRDefault="00391B4F" w:rsidP="00391B4F">
      <w:pPr>
        <w:pStyle w:val="PlainText"/>
        <w:rPr>
          <w:rFonts w:ascii="Times" w:hAnsi="Times"/>
          <w:sz w:val="20"/>
          <w:szCs w:val="20"/>
        </w:rPr>
      </w:pPr>
    </w:p>
    <w:p w14:paraId="3C219CA6" w14:textId="77777777" w:rsidR="00391B4F" w:rsidRPr="00230B96" w:rsidRDefault="00391B4F" w:rsidP="00391B4F">
      <w:r w:rsidRPr="00230B96">
        <w:t>Th</w:t>
      </w:r>
      <w:r>
        <w:t>e</w:t>
      </w:r>
      <w:r w:rsidRPr="00230B96">
        <w:t xml:space="preserve"> choice</w:t>
      </w:r>
      <w:r>
        <w:t xml:space="preserve"> of loss function</w:t>
      </w:r>
      <w:r w:rsidRPr="00230B96">
        <w:t xml:space="preserve"> is motivated by mathematical convenience.</w:t>
      </w:r>
      <w:r>
        <w:t xml:space="preserve"> </w:t>
      </w:r>
      <w:r w:rsidRPr="00230B96">
        <w:t xml:space="preserve">We expect that the main conclusions of our study will not change qualitatively </w:t>
      </w:r>
      <w:r>
        <w:t>with other</w:t>
      </w:r>
      <w:r w:rsidRPr="00230B96">
        <w:t xml:space="preserve"> well beha</w:t>
      </w:r>
      <w:r>
        <w:t xml:space="preserve">ved loss functions, such as </w:t>
      </w:r>
      <w:r w:rsidRPr="00230B96">
        <w:t xml:space="preserve">the </w:t>
      </w:r>
      <w:proofErr w:type="spellStart"/>
      <w:r w:rsidRPr="00230B96">
        <w:t>Frobenius</w:t>
      </w:r>
      <w:proofErr w:type="spellEnd"/>
      <w:r w:rsidRPr="00230B96">
        <w:t xml:space="preserve"> norm of the difference $\|C-\Sigma\|_F$ \</w:t>
      </w:r>
      <w:proofErr w:type="gramStart"/>
      <w:r w:rsidRPr="00230B96">
        <w:t>cite{</w:t>
      </w:r>
      <w:proofErr w:type="gramEnd"/>
      <w:r w:rsidRPr="00230B96">
        <w:t xml:space="preserve">Ledoit:2004,Schafer:2005}, Stein's entropy loss, </w:t>
      </w:r>
      <w:r>
        <w:t>or</w:t>
      </w:r>
      <w:r w:rsidRPr="00230B96">
        <w:t xml:space="preserve"> quadratic loss \cite{James:1961,Fan:2008}.  </w:t>
      </w:r>
    </w:p>
    <w:p w14:paraId="70835D00" w14:textId="77777777" w:rsidR="00391B4F" w:rsidRPr="00230B96" w:rsidRDefault="00391B4F" w:rsidP="00391B4F">
      <w:pPr>
        <w:pStyle w:val="PlainText"/>
        <w:rPr>
          <w:rFonts w:ascii="Times" w:hAnsi="Times"/>
          <w:sz w:val="20"/>
          <w:szCs w:val="20"/>
        </w:rPr>
      </w:pPr>
    </w:p>
    <w:p w14:paraId="7A93BAE3" w14:textId="77777777" w:rsidR="00391B4F" w:rsidRPr="00230B96" w:rsidRDefault="00391B4F" w:rsidP="00391B4F">
      <w:r>
        <w:t>W</w:t>
      </w:r>
      <w:r w:rsidRPr="00230B96">
        <w:t xml:space="preserve">e define </w:t>
      </w:r>
      <w:r>
        <w:t xml:space="preserve">the </w:t>
      </w:r>
      <w:r w:rsidRPr="00230B96">
        <w:t>\</w:t>
      </w:r>
      <w:proofErr w:type="gramStart"/>
      <w:r w:rsidRPr="00230B96">
        <w:t>emph{</w:t>
      </w:r>
      <w:proofErr w:type="gramEnd"/>
      <w:r w:rsidRPr="00230B96">
        <w:t>excess loss} as</w:t>
      </w:r>
    </w:p>
    <w:p w14:paraId="10759A44"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eq:excess-loss</w:t>
      </w:r>
      <w:proofErr w:type="spellEnd"/>
      <w:r w:rsidRPr="00230B96">
        <w:t>}</w:t>
      </w:r>
    </w:p>
    <w:p w14:paraId="0AABE9AA" w14:textId="77777777" w:rsidR="00391B4F" w:rsidRPr="00230B96" w:rsidRDefault="00391B4F" w:rsidP="00391B4F">
      <w:r w:rsidRPr="00230B96">
        <w:t xml:space="preserve">    \</w:t>
      </w:r>
      <w:proofErr w:type="spellStart"/>
      <w:proofErr w:type="gramStart"/>
      <w:r w:rsidRPr="00230B96">
        <w:t>eloss</w:t>
      </w:r>
      <w:proofErr w:type="spellEnd"/>
      <w:proofErr w:type="gramEnd"/>
      <w:r w:rsidRPr="00230B96">
        <w:t>{C,\Sigma} = \loss{C,\Sigma}-\loss{\Sigma,\Sigma}</w:t>
      </w:r>
      <w:r>
        <w:t>,</w:t>
      </w:r>
    </w:p>
    <w:p w14:paraId="002FD2C3" w14:textId="77777777" w:rsidR="00391B4F" w:rsidRPr="00230B96" w:rsidRDefault="00391B4F" w:rsidP="00391B4F">
      <w:pPr>
        <w:pStyle w:val="LaTeXcode"/>
      </w:pPr>
      <w:r w:rsidRPr="00230B96">
        <w:t>\</w:t>
      </w:r>
      <w:proofErr w:type="gramStart"/>
      <w:r w:rsidRPr="00230B96">
        <w:t>end</w:t>
      </w:r>
      <w:proofErr w:type="gramEnd"/>
      <w:r w:rsidRPr="00230B96">
        <w:t>{equation}</w:t>
      </w:r>
    </w:p>
    <w:p w14:paraId="45B53890" w14:textId="77777777" w:rsidR="00391B4F" w:rsidRDefault="00391B4F" w:rsidP="00391B4F">
      <w:proofErr w:type="gramStart"/>
      <w:r>
        <w:t>which</w:t>
      </w:r>
      <w:proofErr w:type="gramEnd"/>
      <w:r>
        <w:t xml:space="preserve"> assumes zero at its minimum. </w:t>
      </w:r>
    </w:p>
    <w:p w14:paraId="5447CF38" w14:textId="77777777" w:rsidR="00391B4F" w:rsidRPr="00230B96" w:rsidRDefault="00391B4F" w:rsidP="00391B4F">
      <w:pPr>
        <w:pStyle w:val="PlainText"/>
        <w:rPr>
          <w:rFonts w:ascii="Times" w:hAnsi="Times"/>
          <w:sz w:val="20"/>
          <w:szCs w:val="20"/>
        </w:rPr>
      </w:pPr>
    </w:p>
    <w:p w14:paraId="7868E5E7" w14:textId="21AD2AEA" w:rsidR="00391B4F" w:rsidRPr="00230B96" w:rsidRDefault="001C7B17" w:rsidP="00391B4F">
      <w:r>
        <w:t>We computed the excess losses for 30 samples for each sample size $n=250$, 500, 10000, 2000, and 4000 for each of the five estimators and for each ground truth (\</w:t>
      </w:r>
      <w:proofErr w:type="spellStart"/>
      <w:proofErr w:type="gramStart"/>
      <w:r>
        <w:t>figref</w:t>
      </w:r>
      <w:proofErr w:type="spellEnd"/>
      <w:r w:rsidR="00391B4F" w:rsidRPr="00230B96">
        <w:t>{</w:t>
      </w:r>
      <w:proofErr w:type="gramEnd"/>
      <w:r w:rsidR="00391B4F" w:rsidRPr="00230B96">
        <w:t>02}</w:t>
      </w:r>
      <w:r>
        <w:t>{\</w:t>
      </w:r>
      <w:r w:rsidR="00391B4F" w:rsidRPr="00230B96">
        <w:t>,</w:t>
      </w:r>
      <w:r>
        <w:t>row 5})</w:t>
      </w:r>
      <w:r w:rsidR="00391B4F" w:rsidRPr="00230B96">
        <w:t>.</w:t>
      </w:r>
      <w:r>
        <w:t xml:space="preserve"> </w:t>
      </w:r>
      <w:r w:rsidR="00391B4F" w:rsidRPr="00230B96">
        <w:t>For each estimator, hyperparameters were estimated by nested cross-validation (See Methods</w:t>
      </w:r>
      <w:r>
        <w:t>.</w:t>
      </w:r>
      <w:r w:rsidR="00391B4F" w:rsidRPr="00230B96">
        <w:t>)</w:t>
      </w:r>
      <w:r>
        <w:t xml:space="preserve">.  </w:t>
      </w:r>
      <w:r w:rsidR="00F06B19">
        <w:t>As expected, estimators</w:t>
      </w:r>
      <w:r w:rsidR="009F2361">
        <w:t xml:space="preserve"> </w:t>
      </w:r>
      <w:r w:rsidR="00391B4F">
        <w:t xml:space="preserve">whose structure matched that of the true model </w:t>
      </w:r>
      <w:r w:rsidR="00391B4F" w:rsidRPr="00230B96">
        <w:t>typically outperformed the other estimators. There were two exceptions</w:t>
      </w:r>
      <w:r w:rsidR="00391B4F">
        <w:t>: First, f</w:t>
      </w:r>
      <w:r w:rsidR="00391B4F" w:rsidRPr="00230B96">
        <w:t xml:space="preserve">or </w:t>
      </w:r>
      <w:r>
        <w:t xml:space="preserve">some </w:t>
      </w:r>
      <w:r w:rsidR="00391B4F" w:rsidRPr="00230B96">
        <w:t>small</w:t>
      </w:r>
      <w:r>
        <w:t>er</w:t>
      </w:r>
      <w:r w:rsidR="00391B4F" w:rsidRPr="00230B96">
        <w:t xml:space="preserve"> sample</w:t>
      </w:r>
      <w:r>
        <w:t>s</w:t>
      </w:r>
      <w:r w:rsidR="00391B4F" w:rsidRPr="00230B96">
        <w:t xml:space="preserve">, </w:t>
      </w:r>
      <w:r>
        <w:t>the data were</w:t>
      </w:r>
      <w:r w:rsidR="00391B4F">
        <w:t xml:space="preserve"> insufficient</w:t>
      </w:r>
      <w:r w:rsidR="00391B4F" w:rsidRPr="00230B96">
        <w:t xml:space="preserve"> to reveal the true correlation structure</w:t>
      </w:r>
      <w:r>
        <w:t xml:space="preserve"> and the estimator</w:t>
      </w:r>
      <w:r w:rsidR="00FF6A1A">
        <w:t>s</w:t>
      </w:r>
      <w:r>
        <w:t xml:space="preserve"> with the simple</w:t>
      </w:r>
      <w:r w:rsidR="00FF6A1A">
        <w:t>r</w:t>
      </w:r>
      <w:r>
        <w:t xml:space="preserve"> structure, $C_{\</w:t>
      </w:r>
      <w:proofErr w:type="spellStart"/>
      <w:r>
        <w:t>sf</w:t>
      </w:r>
      <w:proofErr w:type="spellEnd"/>
      <w:r>
        <w:t xml:space="preserve"> </w:t>
      </w:r>
      <w:proofErr w:type="spellStart"/>
      <w:r>
        <w:t>diag</w:t>
      </w:r>
      <w:proofErr w:type="spellEnd"/>
      <w:r>
        <w:t>}$</w:t>
      </w:r>
      <w:r w:rsidR="00FF6A1A">
        <w:t xml:space="preserve"> and $C_{\</w:t>
      </w:r>
      <w:proofErr w:type="spellStart"/>
      <w:r w:rsidR="00FF6A1A">
        <w:t>sf</w:t>
      </w:r>
      <w:proofErr w:type="spellEnd"/>
      <w:r w:rsidR="00FF6A1A">
        <w:t xml:space="preserve"> factor}$ </w:t>
      </w:r>
      <w:r>
        <w:t>outperformed the estimators with m</w:t>
      </w:r>
      <w:r w:rsidR="00FF6A1A">
        <w:t>atching structure (\</w:t>
      </w:r>
      <w:proofErr w:type="spellStart"/>
      <w:proofErr w:type="gramStart"/>
      <w:r w:rsidR="00FF6A1A">
        <w:t>figref</w:t>
      </w:r>
      <w:proofErr w:type="spellEnd"/>
      <w:r w:rsidR="00FF6A1A">
        <w:t>{</w:t>
      </w:r>
      <w:proofErr w:type="gramEnd"/>
      <w:r w:rsidR="00FF6A1A">
        <w:t>02}{\,columns C and D, rows 5 and 6})</w:t>
      </w:r>
      <w:r w:rsidR="00391B4F">
        <w:t>.</w:t>
      </w:r>
      <w:r w:rsidR="00391B4F" w:rsidRPr="00230B96">
        <w:t xml:space="preserve"> </w:t>
      </w:r>
      <w:r>
        <w:t xml:space="preserve"> </w:t>
      </w:r>
      <w:r w:rsidR="00391B4F">
        <w:t xml:space="preserve">Second, </w:t>
      </w:r>
      <w:r w:rsidR="00746264">
        <w:t>$C_{\</w:t>
      </w:r>
      <w:proofErr w:type="spellStart"/>
      <w:r w:rsidR="00746264">
        <w:t>sf</w:t>
      </w:r>
      <w:proofErr w:type="spellEnd"/>
      <w:r w:rsidR="00746264">
        <w:t xml:space="preserve"> </w:t>
      </w:r>
      <w:proofErr w:type="spellStart"/>
      <w:r w:rsidR="00746264">
        <w:t>sparse+latent</w:t>
      </w:r>
      <w:proofErr w:type="spellEnd"/>
      <w:r w:rsidR="00746264">
        <w:t>}$</w:t>
      </w:r>
      <w:r w:rsidR="00391B4F">
        <w:t xml:space="preserve"> often performed equally well to the sparse estimator even when the </w:t>
      </w:r>
      <w:r w:rsidR="00FF6A1A">
        <w:t xml:space="preserve">ground truth </w:t>
      </w:r>
      <w:r w:rsidR="00391B4F">
        <w:t>did not have any latent units.  In these cases, it inferred the righ</w:t>
      </w:r>
      <w:r w:rsidR="00746264">
        <w:t>t number of latent units, zero, and estimated optimally.</w:t>
      </w:r>
    </w:p>
    <w:p w14:paraId="6B48B81D" w14:textId="77777777" w:rsidR="00391B4F" w:rsidRPr="00230B96" w:rsidRDefault="00391B4F" w:rsidP="00391B4F">
      <w:pPr>
        <w:pStyle w:val="PlainText"/>
        <w:rPr>
          <w:rFonts w:ascii="Times" w:hAnsi="Times"/>
          <w:sz w:val="20"/>
          <w:szCs w:val="20"/>
        </w:rPr>
      </w:pPr>
    </w:p>
    <w:p w14:paraId="3BDF0EC8" w14:textId="23AFD032" w:rsidR="00D77D9A" w:rsidRDefault="00391B4F" w:rsidP="00391B4F">
      <w:r w:rsidRPr="00230B96">
        <w:t xml:space="preserve">When </w:t>
      </w:r>
      <w:r>
        <w:t xml:space="preserve">the </w:t>
      </w:r>
      <w:r w:rsidRPr="00230B96">
        <w:t>ground truth</w:t>
      </w:r>
      <w:r>
        <w:t>,</w:t>
      </w:r>
      <w:r w:rsidRPr="00230B96">
        <w:t xml:space="preserve"> $\Sigma$</w:t>
      </w:r>
      <w:r w:rsidR="00D77D9A">
        <w:t>,</w:t>
      </w:r>
      <w:r w:rsidRPr="00230B96">
        <w:t xml:space="preserve"> is not accessible, loss can be estimated solely from the data through \</w:t>
      </w:r>
      <w:proofErr w:type="gramStart"/>
      <w:r w:rsidRPr="00230B96">
        <w:t>emph{</w:t>
      </w:r>
      <w:proofErr w:type="gramEnd"/>
      <w:r w:rsidRPr="00230B96">
        <w:t>validation}.  In validation, an additional independent \</w:t>
      </w:r>
      <w:proofErr w:type="gramStart"/>
      <w:r w:rsidRPr="00230B96">
        <w:t>emph{</w:t>
      </w:r>
      <w:proofErr w:type="gramEnd"/>
      <w:r w:rsidRPr="00230B96">
        <w:t xml:space="preserve">testing sample} is used to compute </w:t>
      </w:r>
      <w:r>
        <w:t xml:space="preserve">a </w:t>
      </w:r>
      <w:r w:rsidRPr="00230B96">
        <w:t>sample covariance estimate $C_{\</w:t>
      </w:r>
      <w:proofErr w:type="spellStart"/>
      <w:r w:rsidRPr="00230B96">
        <w:t>sf</w:t>
      </w:r>
      <w:proofErr w:type="spellEnd"/>
      <w:r w:rsidRPr="00230B96">
        <w:t xml:space="preserve"> 0}^\prime$.  Then \</w:t>
      </w:r>
      <w:proofErr w:type="gramStart"/>
      <w:r w:rsidRPr="00230B96">
        <w:t>emph{</w:t>
      </w:r>
      <w:proofErr w:type="gramEnd"/>
      <w:r w:rsidRPr="00230B96">
        <w:t>validation loss} $\loss{C,C_{\</w:t>
      </w:r>
      <w:proofErr w:type="spellStart"/>
      <w:r w:rsidRPr="00230B96">
        <w:t>sf</w:t>
      </w:r>
      <w:proofErr w:type="spellEnd"/>
      <w:r w:rsidRPr="00230B96">
        <w:t xml:space="preserve"> 0}^\prime}$ can be used as an estimate</w:t>
      </w:r>
      <w:r w:rsidRPr="00230B96">
        <w:rPr>
          <w:rFonts w:ascii="Times" w:hAnsi="Times"/>
          <w:szCs w:val="20"/>
        </w:rPr>
        <w:t xml:space="preserve"> </w:t>
      </w:r>
      <w:r w:rsidRPr="00230B96">
        <w:t>of loss $\loss{C,\Sigma}$.  Thus, estimators resulting in consistently lower validation loss can be inferred to produce estimates that are closer to truth than estimators with higher validation loss.</w:t>
      </w:r>
    </w:p>
    <w:p w14:paraId="731EE6AA" w14:textId="77777777" w:rsidR="00D77D9A" w:rsidRDefault="00D77D9A" w:rsidP="00391B4F"/>
    <w:p w14:paraId="4D5CBCFA" w14:textId="7CB51071" w:rsidR="00D77D9A" w:rsidRPr="00230B96" w:rsidRDefault="00D77D9A" w:rsidP="009F2361">
      <w:r>
        <w:t>The negative log-likelihood loss (Eq.~{\</w:t>
      </w:r>
      <w:proofErr w:type="gramStart"/>
      <w:r>
        <w:t>ref{</w:t>
      </w:r>
      <w:proofErr w:type="spellStart"/>
      <w:proofErr w:type="gramEnd"/>
      <w:r>
        <w:t>eq:loss</w:t>
      </w:r>
      <w:proofErr w:type="spellEnd"/>
      <w:r>
        <w:t xml:space="preserve">}) is </w:t>
      </w:r>
      <w:r w:rsidRPr="00A24B6C">
        <w:t>particularly</w:t>
      </w:r>
      <w:r>
        <w:t xml:space="preserve"> convenient because it is additive in its second argument in the sense that </w:t>
      </w:r>
    </w:p>
    <w:p w14:paraId="79CAB455" w14:textId="77777777" w:rsidR="00D77D9A" w:rsidRPr="00230B96" w:rsidRDefault="00D77D9A" w:rsidP="00D77D9A">
      <w:pPr>
        <w:pStyle w:val="LaTeXcode"/>
      </w:pPr>
      <w:r w:rsidRPr="00230B96">
        <w:t xml:space="preserve"> \</w:t>
      </w:r>
      <w:proofErr w:type="gramStart"/>
      <w:r w:rsidRPr="00230B96">
        <w:t>begin</w:t>
      </w:r>
      <w:proofErr w:type="gramEnd"/>
      <w:r w:rsidRPr="00230B96">
        <w:t>{equation*}\label{</w:t>
      </w:r>
      <w:proofErr w:type="spellStart"/>
      <w:r w:rsidRPr="00230B96">
        <w:t>eq:additivity</w:t>
      </w:r>
      <w:proofErr w:type="spellEnd"/>
      <w:r w:rsidRPr="00230B96">
        <w:t>}</w:t>
      </w:r>
    </w:p>
    <w:p w14:paraId="70752832" w14:textId="77777777" w:rsidR="00D77D9A" w:rsidRPr="00230B96" w:rsidRDefault="00D77D9A" w:rsidP="00D77D9A">
      <w:r w:rsidRPr="00230B96">
        <w:t xml:space="preserve"> \</w:t>
      </w:r>
      <w:proofErr w:type="gramStart"/>
      <w:r w:rsidRPr="00230B96">
        <w:t>loss</w:t>
      </w:r>
      <w:proofErr w:type="gramEnd"/>
      <w:r w:rsidRPr="00230B96">
        <w:t>{C,z_1} + \loss{C,z_2} \</w:t>
      </w:r>
      <w:proofErr w:type="spellStart"/>
      <w:r w:rsidRPr="00230B96">
        <w:t>equiv</w:t>
      </w:r>
      <w:proofErr w:type="spellEnd"/>
      <w:r w:rsidRPr="00230B96">
        <w:t xml:space="preserve"> \loss{C,z_1+z_2}</w:t>
      </w:r>
    </w:p>
    <w:p w14:paraId="5994082A" w14:textId="77777777" w:rsidR="00D77D9A" w:rsidRPr="00230B96" w:rsidRDefault="00D77D9A" w:rsidP="00D77D9A">
      <w:pPr>
        <w:pStyle w:val="LaTeXcode"/>
      </w:pPr>
      <w:r w:rsidRPr="00230B96">
        <w:t xml:space="preserve"> \</w:t>
      </w:r>
      <w:proofErr w:type="gramStart"/>
      <w:r w:rsidRPr="00230B96">
        <w:t>end</w:t>
      </w:r>
      <w:proofErr w:type="gramEnd"/>
      <w:r w:rsidRPr="00230B96">
        <w:t>{equation*}</w:t>
      </w:r>
    </w:p>
    <w:p w14:paraId="1F0A12CB" w14:textId="77777777" w:rsidR="00D77D9A" w:rsidRPr="00230B96" w:rsidRDefault="00D77D9A" w:rsidP="00D77D9A">
      <w:pPr>
        <w:pStyle w:val="PlainText"/>
        <w:rPr>
          <w:rFonts w:ascii="Times" w:hAnsi="Times"/>
          <w:sz w:val="20"/>
          <w:szCs w:val="20"/>
        </w:rPr>
      </w:pPr>
    </w:p>
    <w:p w14:paraId="607FBFEC" w14:textId="2DD0BFA5" w:rsidR="00D77D9A" w:rsidRPr="00230B96" w:rsidRDefault="00D77D9A" w:rsidP="00D77D9A">
      <w:r w:rsidRPr="00230B96">
        <w:t xml:space="preserve">Then </w:t>
      </w:r>
      <w:r w:rsidR="00A24B6C">
        <w:t>the cross-validation loss is in fact an unbiased estimate of loss.</w:t>
      </w:r>
    </w:p>
    <w:p w14:paraId="1FF2BA32" w14:textId="77777777" w:rsidR="00D77D9A" w:rsidRPr="00230B96" w:rsidRDefault="00D77D9A" w:rsidP="00D77D9A">
      <w:pPr>
        <w:pStyle w:val="LaTeXcode"/>
      </w:pPr>
      <w:r w:rsidRPr="00230B96">
        <w:t>\</w:t>
      </w:r>
      <w:proofErr w:type="gramStart"/>
      <w:r w:rsidRPr="00230B96">
        <w:t>begin</w:t>
      </w:r>
      <w:proofErr w:type="gramEnd"/>
      <w:r w:rsidRPr="00230B96">
        <w:t>{equation*}</w:t>
      </w:r>
    </w:p>
    <w:p w14:paraId="3DDDD480" w14:textId="5C8CB00B" w:rsidR="00D77D9A" w:rsidRPr="00230B96" w:rsidRDefault="00D77D9A" w:rsidP="00D77D9A">
      <w:r w:rsidRPr="00230B96">
        <w:t xml:space="preserve">    \E</w:t>
      </w:r>
      <w:r>
        <w:t>[C_{\</w:t>
      </w:r>
      <w:proofErr w:type="spellStart"/>
      <w:r>
        <w:t>sf</w:t>
      </w:r>
      <w:proofErr w:type="spellEnd"/>
      <w:r>
        <w:t xml:space="preserve"> 0}^\prime]</w:t>
      </w:r>
      <w:r w:rsidRPr="00230B96">
        <w:t>{\loss{C</w:t>
      </w:r>
      <w:proofErr w:type="gramStart"/>
      <w:r w:rsidRPr="00230B96">
        <w:t>,C</w:t>
      </w:r>
      <w:proofErr w:type="gramEnd"/>
      <w:r w:rsidRPr="00230B96">
        <w:t>_{\</w:t>
      </w:r>
      <w:proofErr w:type="spellStart"/>
      <w:r w:rsidRPr="00230B96">
        <w:t>sf</w:t>
      </w:r>
      <w:proofErr w:type="spellEnd"/>
      <w:r w:rsidRPr="00230B96">
        <w:t xml:space="preserve"> 0}^\prime}}=\loss{C,\E</w:t>
      </w:r>
      <w:r>
        <w:t>[C_{\</w:t>
      </w:r>
      <w:proofErr w:type="spellStart"/>
      <w:r>
        <w:t>sf</w:t>
      </w:r>
      <w:proofErr w:type="spellEnd"/>
      <w:r>
        <w:t xml:space="preserve"> 0}</w:t>
      </w:r>
      <w:r w:rsidR="00F06B19">
        <w:t>^\prime</w:t>
      </w:r>
      <w:r>
        <w:t>]</w:t>
      </w:r>
      <w:r w:rsidRPr="00230B96">
        <w:t>{C_{\</w:t>
      </w:r>
      <w:proofErr w:type="spellStart"/>
      <w:r w:rsidRPr="00230B96">
        <w:t>sf</w:t>
      </w:r>
      <w:proofErr w:type="spellEnd"/>
      <w:r w:rsidRPr="00230B96">
        <w:t xml:space="preserve"> 0}^\prime}}=\loss{C,\Sigma}</w:t>
      </w:r>
    </w:p>
    <w:p w14:paraId="022DFF28" w14:textId="77777777" w:rsidR="00D77D9A" w:rsidRPr="00230B96" w:rsidRDefault="00D77D9A" w:rsidP="00D77D9A">
      <w:pPr>
        <w:pStyle w:val="LaTeXcode"/>
      </w:pPr>
      <w:r w:rsidRPr="00230B96">
        <w:t>\</w:t>
      </w:r>
      <w:proofErr w:type="gramStart"/>
      <w:r w:rsidRPr="00230B96">
        <w:t>end</w:t>
      </w:r>
      <w:proofErr w:type="gramEnd"/>
      <w:r w:rsidRPr="00230B96">
        <w:t>{equation*}</w:t>
      </w:r>
    </w:p>
    <w:p w14:paraId="2298AB6E" w14:textId="4944B07E" w:rsidR="00D77D9A" w:rsidRDefault="00D77D9A" w:rsidP="00D77D9A"/>
    <w:p w14:paraId="4221CA14" w14:textId="224C61AF" w:rsidR="00D77D9A" w:rsidRPr="00230B96" w:rsidRDefault="00D77D9A" w:rsidP="00D77D9A">
      <w:r>
        <w:t xml:space="preserve">The property of </w:t>
      </w:r>
      <w:proofErr w:type="spellStart"/>
      <w:r>
        <w:t>additivity</w:t>
      </w:r>
      <w:proofErr w:type="spellEnd"/>
      <w:r>
        <w:t xml:space="preserve"> </w:t>
      </w:r>
      <w:r w:rsidRPr="00230B96">
        <w:t>does not hold for other popular loss</w:t>
      </w:r>
      <w:r>
        <w:t xml:space="preserve"> functions</w:t>
      </w:r>
      <w:r w:rsidRPr="00230B96">
        <w:t xml:space="preserve"> such as Stein's entropy loss</w:t>
      </w:r>
      <w:r>
        <w:t xml:space="preserve"> or various quadratic losses</w:t>
      </w:r>
      <w:r w:rsidR="00A24B6C">
        <w:t>.  With non-additive loss functions, validation loss is a biased estimate of loss, but it is still generally appropriate to be used in lieu of loss.</w:t>
      </w:r>
    </w:p>
    <w:p w14:paraId="548FD015" w14:textId="77777777" w:rsidR="00391B4F" w:rsidRPr="00230B96" w:rsidRDefault="00391B4F" w:rsidP="00391B4F">
      <w:pPr>
        <w:pStyle w:val="PlainText"/>
        <w:rPr>
          <w:rFonts w:ascii="Times" w:hAnsi="Times"/>
          <w:sz w:val="20"/>
          <w:szCs w:val="20"/>
        </w:rPr>
      </w:pPr>
    </w:p>
    <w:p w14:paraId="2C2EA6FF" w14:textId="2DB5A282" w:rsidR="00391B4F" w:rsidRPr="00230B96" w:rsidRDefault="00391B4F" w:rsidP="00391B4F">
      <w:r w:rsidRPr="00230B96">
        <w:t>With empirical data, acquiring a separate testing sample is not practical. Instead, $K$-fold cross-validation is used</w:t>
      </w:r>
      <w:r>
        <w:t>:</w:t>
      </w:r>
      <w:r w:rsidRPr="00230B96">
        <w:t xml:space="preserve"> </w:t>
      </w:r>
      <w:r>
        <w:t>T</w:t>
      </w:r>
      <w:r w:rsidRPr="00230B96">
        <w:t>he sample is divided into $K$ subsets of approximately equal size</w:t>
      </w:r>
      <w:r>
        <w:t xml:space="preserve"> (</w:t>
      </w:r>
      <w:r w:rsidRPr="00230B96">
        <w:t xml:space="preserve">$K=10$ </w:t>
      </w:r>
      <w:r>
        <w:t>in this study)</w:t>
      </w:r>
      <w:r w:rsidRPr="00230B96">
        <w:t xml:space="preserve">.  Then each subset is used as the validation sample with the other $K-1$ serving as </w:t>
      </w:r>
      <w:r w:rsidR="00757FAB">
        <w:t>the</w:t>
      </w:r>
      <w:r w:rsidRPr="00230B96">
        <w:t xml:space="preserve"> training </w:t>
      </w:r>
      <w:r w:rsidR="00757FAB">
        <w:t>sample</w:t>
      </w:r>
      <w:r w:rsidRPr="00230B96">
        <w:t xml:space="preserve">. The validation losses from each of such </w:t>
      </w:r>
      <w:r w:rsidR="000A6381">
        <w:t>\</w:t>
      </w:r>
      <w:proofErr w:type="spellStart"/>
      <w:proofErr w:type="gramStart"/>
      <w:r w:rsidR="000A6381">
        <w:t>sq</w:t>
      </w:r>
      <w:proofErr w:type="spellEnd"/>
      <w:r w:rsidR="000A6381">
        <w:t>{</w:t>
      </w:r>
      <w:proofErr w:type="gramEnd"/>
      <w:r w:rsidR="000A6381">
        <w:t>folds}</w:t>
      </w:r>
      <w:r w:rsidRPr="00230B96">
        <w:t xml:space="preserve"> are averaged to produce</w:t>
      </w:r>
      <w:r w:rsidR="00757FAB">
        <w:t xml:space="preserve"> the</w:t>
      </w:r>
      <w:r w:rsidRPr="00230B96">
        <w:t xml:space="preserve"> \emph{cross-validation loss} or \emph{CV-loss} for short.  Let $C_{\</w:t>
      </w:r>
      <w:proofErr w:type="spellStart"/>
      <w:r w:rsidRPr="00230B96">
        <w:t>sf</w:t>
      </w:r>
      <w:proofErr w:type="spellEnd"/>
      <w:r w:rsidRPr="00230B96">
        <w:t xml:space="preserve"> 0}^{\{k\}}$ denote the sample covariance matrix computed from the $k^{</w:t>
      </w:r>
      <w:proofErr w:type="spellStart"/>
      <w:proofErr w:type="gramStart"/>
      <w:r w:rsidRPr="00230B96">
        <w:t>th</w:t>
      </w:r>
      <w:proofErr w:type="spellEnd"/>
      <w:proofErr w:type="gramEnd"/>
      <w:r w:rsidRPr="00230B96">
        <w:t>}$ subset and $C^{\{\</w:t>
      </w:r>
      <w:proofErr w:type="spellStart"/>
      <w:r w:rsidRPr="00230B96">
        <w:t>setmin</w:t>
      </w:r>
      <w:r w:rsidR="000562B0">
        <w:t>us</w:t>
      </w:r>
      <w:proofErr w:type="spellEnd"/>
      <w:r w:rsidR="000562B0">
        <w:t xml:space="preserve"> k\}}$ denote the results of </w:t>
      </w:r>
      <w:r w:rsidRPr="00230B96">
        <w:t>estimator $C$ trained on the remaining $K-1$ subsets. Then cross-validation loss for estimator $C$ is</w:t>
      </w:r>
    </w:p>
    <w:p w14:paraId="14C957A9"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eq:cv-loss</w:t>
      </w:r>
      <w:proofErr w:type="spellEnd"/>
      <w:r w:rsidRPr="00230B96">
        <w:t>}</w:t>
      </w:r>
    </w:p>
    <w:p w14:paraId="0B34ABC4" w14:textId="77777777" w:rsidR="00391B4F" w:rsidRPr="00230B96" w:rsidRDefault="00391B4F" w:rsidP="00391B4F">
      <w:r w:rsidRPr="00230B96">
        <w:t xml:space="preserve">    \</w:t>
      </w:r>
      <w:proofErr w:type="spellStart"/>
      <w:proofErr w:type="gramStart"/>
      <w:r w:rsidRPr="00230B96">
        <w:t>ell</w:t>
      </w:r>
      <w:proofErr w:type="gramEnd"/>
      <w:r w:rsidRPr="00230B96">
        <w:t>_C</w:t>
      </w:r>
      <w:proofErr w:type="spellEnd"/>
      <w:r w:rsidRPr="00230B96">
        <w:t>=\</w:t>
      </w:r>
      <w:proofErr w:type="spellStart"/>
      <w:r w:rsidRPr="00230B96">
        <w:t>frac</w:t>
      </w:r>
      <w:proofErr w:type="spellEnd"/>
      <w:r w:rsidRPr="00230B96">
        <w:t xml:space="preserve"> 1 K \sum\limits_{k=1}^K \loss{C^{\{\</w:t>
      </w:r>
      <w:proofErr w:type="spellStart"/>
      <w:r w:rsidRPr="00230B96">
        <w:t>setminus</w:t>
      </w:r>
      <w:proofErr w:type="spellEnd"/>
      <w:r w:rsidRPr="00230B96">
        <w:t xml:space="preserve"> k\}},C_{\</w:t>
      </w:r>
      <w:proofErr w:type="spellStart"/>
      <w:r w:rsidRPr="00230B96">
        <w:t>sf</w:t>
      </w:r>
      <w:proofErr w:type="spellEnd"/>
      <w:r w:rsidRPr="00230B96">
        <w:t xml:space="preserve"> 0}^{\{k\}}}</w:t>
      </w:r>
    </w:p>
    <w:p w14:paraId="7EAE289C" w14:textId="77777777" w:rsidR="00391B4F" w:rsidRPr="00230B96" w:rsidRDefault="00391B4F" w:rsidP="00391B4F">
      <w:pPr>
        <w:pStyle w:val="LaTeXcode"/>
      </w:pPr>
      <w:r w:rsidRPr="00230B96">
        <w:t>\</w:t>
      </w:r>
      <w:proofErr w:type="gramStart"/>
      <w:r w:rsidRPr="00230B96">
        <w:t>end</w:t>
      </w:r>
      <w:proofErr w:type="gramEnd"/>
      <w:r w:rsidRPr="00230B96">
        <w:t>{equation}</w:t>
      </w:r>
    </w:p>
    <w:p w14:paraId="7A58E187" w14:textId="35FD9A06" w:rsidR="00391B4F" w:rsidRPr="00230B96" w:rsidRDefault="00391B4F" w:rsidP="00391B4F">
      <w:r w:rsidRPr="00230B96">
        <w:t xml:space="preserve">In </w:t>
      </w:r>
      <w:r w:rsidR="00757FAB">
        <w:t>this formulation, $\</w:t>
      </w:r>
      <w:proofErr w:type="spellStart"/>
      <w:r w:rsidR="00757FAB">
        <w:t>ell_C</w:t>
      </w:r>
      <w:proofErr w:type="spellEnd"/>
      <w:r w:rsidR="00757FAB">
        <w:t xml:space="preserve">$ can be recognized </w:t>
      </w:r>
      <w:r w:rsidRPr="00230B96">
        <w:t>as the cross-validated Gaussian log-likelihood (up to a constant offset and multiplier).</w:t>
      </w:r>
      <w:r w:rsidR="00757FAB">
        <w:t xml:space="preserve"> However, the present framework is more general, allowing for other loss functions to be used.</w:t>
      </w:r>
    </w:p>
    <w:p w14:paraId="3ED0F7CC" w14:textId="77777777" w:rsidR="00391B4F" w:rsidRPr="00230B96" w:rsidRDefault="00391B4F" w:rsidP="00391B4F">
      <w:pPr>
        <w:pStyle w:val="PlainText"/>
        <w:rPr>
          <w:rFonts w:ascii="Times" w:hAnsi="Times"/>
          <w:sz w:val="20"/>
          <w:szCs w:val="20"/>
        </w:rPr>
      </w:pPr>
    </w:p>
    <w:p w14:paraId="71BF1B68" w14:textId="5D0A9AF0" w:rsidR="00391B4F" w:rsidRPr="00230B96" w:rsidRDefault="00391B4F" w:rsidP="00391B4F">
      <w:r w:rsidRPr="00230B96">
        <w:t xml:space="preserve">Since we only need to compare estimators </w:t>
      </w:r>
      <w:r>
        <w:t xml:space="preserve">to </w:t>
      </w:r>
      <w:r w:rsidRPr="00230B96">
        <w:t>each other, we are only interested in</w:t>
      </w:r>
      <w:r w:rsidR="00757FAB">
        <w:t xml:space="preserve"> the</w:t>
      </w:r>
      <w:r w:rsidRPr="00230B96">
        <w:t xml:space="preserve"> \</w:t>
      </w:r>
      <w:proofErr w:type="gramStart"/>
      <w:r w:rsidRPr="00230B96">
        <w:t>emph{</w:t>
      </w:r>
      <w:proofErr w:type="gramEnd"/>
      <w:r w:rsidRPr="00230B96">
        <w:t>relative} CV-loss of estimator $C$ with respect to reference estimator $C_{\</w:t>
      </w:r>
      <w:proofErr w:type="spellStart"/>
      <w:r w:rsidRPr="00230B96">
        <w:t>sf</w:t>
      </w:r>
      <w:proofErr w:type="spellEnd"/>
      <w:r w:rsidRPr="00230B96">
        <w:t xml:space="preserve"> ref}$:</w:t>
      </w:r>
    </w:p>
    <w:p w14:paraId="4B8B5DDD" w14:textId="77777777" w:rsidR="00391B4F" w:rsidRPr="00230B96" w:rsidRDefault="00391B4F" w:rsidP="00391B4F">
      <w:pPr>
        <w:pStyle w:val="LaTeXcode"/>
      </w:pPr>
      <w:r w:rsidRPr="00230B96">
        <w:t>\</w:t>
      </w:r>
      <w:proofErr w:type="gramStart"/>
      <w:r w:rsidRPr="00230B96">
        <w:t>begin</w:t>
      </w:r>
      <w:proofErr w:type="gramEnd"/>
      <w:r w:rsidRPr="00230B96">
        <w:t>{equation}\label{</w:t>
      </w:r>
      <w:proofErr w:type="spellStart"/>
      <w:r w:rsidRPr="00230B96">
        <w:t>eq:rel-cv-loss</w:t>
      </w:r>
      <w:proofErr w:type="spellEnd"/>
      <w:r w:rsidRPr="00230B96">
        <w:t>}</w:t>
      </w:r>
    </w:p>
    <w:p w14:paraId="2A933861" w14:textId="5970A6DD" w:rsidR="00391B4F" w:rsidRPr="00230B96" w:rsidRDefault="00391B4F" w:rsidP="00757FAB">
      <w:r w:rsidRPr="00230B96">
        <w:t xml:space="preserve">    </w:t>
      </w:r>
      <w:r w:rsidR="00757FAB">
        <w:t>\Delta</w:t>
      </w:r>
      <w:r w:rsidRPr="00230B96">
        <w:t>\ell_{C</w:t>
      </w:r>
      <w:proofErr w:type="gramStart"/>
      <w:r w:rsidRPr="00230B96">
        <w:t>,C</w:t>
      </w:r>
      <w:proofErr w:type="gramEnd"/>
      <w:r w:rsidRPr="00230B96">
        <w:t>_{\</w:t>
      </w:r>
      <w:proofErr w:type="spellStart"/>
      <w:r w:rsidRPr="00230B96">
        <w:t>sf</w:t>
      </w:r>
      <w:proofErr w:type="spellEnd"/>
      <w:r w:rsidRPr="00230B96">
        <w:t xml:space="preserve"> ref}} = </w:t>
      </w:r>
      <w:r w:rsidR="00757FAB">
        <w:t>\ell_{C}-\ell_{C_{\</w:t>
      </w:r>
      <w:proofErr w:type="spellStart"/>
      <w:r w:rsidR="00757FAB">
        <w:t>sf</w:t>
      </w:r>
      <w:proofErr w:type="spellEnd"/>
      <w:r w:rsidR="00757FAB">
        <w:t xml:space="preserve"> ref}}</w:t>
      </w:r>
    </w:p>
    <w:p w14:paraId="6CE6AE30" w14:textId="77777777" w:rsidR="00391B4F" w:rsidRPr="00230B96" w:rsidRDefault="00391B4F" w:rsidP="00391B4F">
      <w:pPr>
        <w:pStyle w:val="LaTeXcode"/>
      </w:pPr>
      <w:r w:rsidRPr="00230B96">
        <w:t>\</w:t>
      </w:r>
      <w:proofErr w:type="gramStart"/>
      <w:r w:rsidRPr="00230B96">
        <w:t>end</w:t>
      </w:r>
      <w:proofErr w:type="gramEnd"/>
      <w:r w:rsidRPr="00230B96">
        <w:t>{equation}</w:t>
      </w:r>
    </w:p>
    <w:p w14:paraId="68B5562E" w14:textId="77777777" w:rsidR="00391B4F" w:rsidRPr="00230B96" w:rsidRDefault="00391B4F" w:rsidP="00391B4F">
      <w:pPr>
        <w:pStyle w:val="PlainText"/>
        <w:rPr>
          <w:rFonts w:ascii="Times" w:hAnsi="Times"/>
          <w:sz w:val="20"/>
          <w:szCs w:val="20"/>
        </w:rPr>
      </w:pPr>
    </w:p>
    <w:p w14:paraId="0FB80E89" w14:textId="1AA98BFA" w:rsidR="00391B4F" w:rsidRPr="00230B96" w:rsidRDefault="00391B4F" w:rsidP="00391B4F">
      <w:r w:rsidRPr="00230B96">
        <w:t>In simulation, CV-loss accurately reproduced the differences between the estimators' excess losses, although w</w:t>
      </w:r>
      <w:r w:rsidR="009F2361">
        <w:t>ith greater variability (\</w:t>
      </w:r>
      <w:proofErr w:type="spellStart"/>
      <w:proofErr w:type="gramStart"/>
      <w:r w:rsidR="009F2361">
        <w:t>figref</w:t>
      </w:r>
      <w:proofErr w:type="spellEnd"/>
      <w:r w:rsidR="009F2361">
        <w:t>{</w:t>
      </w:r>
      <w:proofErr w:type="gramEnd"/>
      <w:r w:rsidR="009F2361">
        <w:t>02}{Row 6}</w:t>
      </w:r>
      <w:r w:rsidRPr="00230B96">
        <w:t xml:space="preserve">). For each kind of ground truth (Row 2), relative CV-losses were computed with respect to the estimator whose regularization target matched the structure of the respective ground truth. </w:t>
      </w:r>
    </w:p>
    <w:p w14:paraId="23125FDC" w14:textId="77777777" w:rsidR="00391B4F" w:rsidRPr="00230B96" w:rsidRDefault="00391B4F" w:rsidP="00391B4F">
      <w:pPr>
        <w:pStyle w:val="PlainText"/>
        <w:rPr>
          <w:rFonts w:ascii="Times" w:hAnsi="Times"/>
          <w:sz w:val="20"/>
          <w:szCs w:val="20"/>
        </w:rPr>
      </w:pPr>
    </w:p>
    <w:p w14:paraId="12F43658" w14:textId="15B24084" w:rsidR="00391B4F" w:rsidRPr="00230B96" w:rsidRDefault="00391B4F" w:rsidP="00391B4F">
      <w:r w:rsidRPr="00230B96">
        <w:t>These simulation</w:t>
      </w:r>
      <w:r>
        <w:t>s</w:t>
      </w:r>
      <w:r w:rsidRPr="00230B96">
        <w:t xml:space="preserve"> demonstrate</w:t>
      </w:r>
      <w:r w:rsidR="00094F58">
        <w:t>d</w:t>
      </w:r>
      <w:r w:rsidRPr="00230B96">
        <w:t xml:space="preserve"> that</w:t>
      </w:r>
      <w:r w:rsidR="00094F58">
        <w:t>,</w:t>
      </w:r>
      <w:r w:rsidRPr="00230B96">
        <w:t xml:space="preserve"> with sufficiently large sample sizes</w:t>
      </w:r>
      <w:r w:rsidR="00094F58">
        <w:t>,</w:t>
      </w:r>
      <w:r w:rsidRPr="00230B96">
        <w:t xml:space="preserve"> the most efficient </w:t>
      </w:r>
      <w:r>
        <w:t xml:space="preserve">among several </w:t>
      </w:r>
      <w:r w:rsidRPr="00230B96">
        <w:t xml:space="preserve">regularized estimators could be used to infer the </w:t>
      </w:r>
      <w:r>
        <w:t xml:space="preserve">most likely </w:t>
      </w:r>
      <w:r w:rsidR="006B3E9B">
        <w:t>type of correlation</w:t>
      </w:r>
      <w:r w:rsidRPr="00230B96">
        <w:t xml:space="preserve"> structure present in the data.</w:t>
      </w:r>
    </w:p>
    <w:p w14:paraId="2E572F7E" w14:textId="77777777" w:rsidR="00114053" w:rsidRPr="00230B96" w:rsidRDefault="00114053" w:rsidP="00230B96">
      <w:pPr>
        <w:pStyle w:val="PlainText"/>
        <w:rPr>
          <w:rFonts w:ascii="Times" w:hAnsi="Times"/>
          <w:sz w:val="20"/>
          <w:szCs w:val="20"/>
        </w:rPr>
      </w:pPr>
    </w:p>
    <w:p w14:paraId="61C5BA15" w14:textId="3F95402D" w:rsidR="00114053" w:rsidRPr="00230B96" w:rsidRDefault="00F53B05" w:rsidP="00E3174C">
      <w:pPr>
        <w:pStyle w:val="Heading2"/>
      </w:pPr>
      <w:r>
        <w:t>\</w:t>
      </w:r>
      <w:proofErr w:type="gramStart"/>
      <w:r>
        <w:t>paragraph</w:t>
      </w:r>
      <w:proofErr w:type="gramEnd"/>
      <w:r w:rsidR="00114053" w:rsidRPr="00230B96">
        <w:t>{Covariance estimation in neural data}</w:t>
      </w:r>
    </w:p>
    <w:p w14:paraId="29EC8299" w14:textId="204F626F" w:rsidR="001C1098" w:rsidRPr="00230B96" w:rsidRDefault="001C1098" w:rsidP="001C1098">
      <w:r w:rsidRPr="00230B96">
        <w:t xml:space="preserve">We recorded calcium activity </w:t>
      </w:r>
      <w:r>
        <w:t>in</w:t>
      </w:r>
      <w:r w:rsidRPr="00230B96">
        <w:t xml:space="preserve"> dense populations of neurons in the </w:t>
      </w:r>
      <w:proofErr w:type="spellStart"/>
      <w:r w:rsidRPr="00230B96">
        <w:t>supragranular</w:t>
      </w:r>
      <w:proofErr w:type="spellEnd"/>
      <w:r w:rsidRPr="00230B96">
        <w:t xml:space="preserve"> layers in primary visual cortex of anesthetized mice using fast random-access 3D scanning two-photon microscopy \</w:t>
      </w:r>
      <w:proofErr w:type="gramStart"/>
      <w:r w:rsidRPr="00230B96">
        <w:t>cite{</w:t>
      </w:r>
      <w:proofErr w:type="gramEnd"/>
      <w:r w:rsidRPr="00230B96">
        <w:t>Reddy:2005,</w:t>
      </w:r>
      <w:r w:rsidR="000A5E02">
        <w:t xml:space="preserve"> </w:t>
      </w:r>
      <w:r w:rsidRPr="00230B96">
        <w:t>Katona:2012,</w:t>
      </w:r>
      <w:r w:rsidR="000A5E02">
        <w:t xml:space="preserve"> </w:t>
      </w:r>
      <w:r w:rsidRPr="00230B96">
        <w:t>Cotton:2013}. We presented 300 repetitions of full-field drifting gratings with two directions of motion or 150 repetitions with five directions (</w:t>
      </w:r>
      <w:r w:rsidR="000A5E02">
        <w:t>\</w:t>
      </w:r>
      <w:proofErr w:type="spellStart"/>
      <w:proofErr w:type="gramStart"/>
      <w:r w:rsidR="000A5E02">
        <w:t>figref</w:t>
      </w:r>
      <w:proofErr w:type="spellEnd"/>
      <w:r w:rsidR="000A5E02">
        <w:t>{</w:t>
      </w:r>
      <w:proofErr w:type="gramEnd"/>
      <w:r w:rsidR="000A5E02">
        <w:t>03}{</w:t>
      </w:r>
      <w:r w:rsidRPr="00230B96">
        <w:t>A</w:t>
      </w:r>
      <w:r w:rsidR="000A5E02">
        <w:t>}</w:t>
      </w:r>
      <w:r w:rsidRPr="00230B96">
        <w:t>) on one side of the visual field of anesthetized mice. Groups of cells loaded with a calcium-sensitive fluorescent dye were imaged and localized in 3D space (</w:t>
      </w:r>
      <w:r w:rsidR="000A5E02">
        <w:t>\</w:t>
      </w:r>
      <w:proofErr w:type="spellStart"/>
      <w:proofErr w:type="gramStart"/>
      <w:r w:rsidR="000A5E02">
        <w:t>figref</w:t>
      </w:r>
      <w:proofErr w:type="spellEnd"/>
      <w:r w:rsidR="000A5E02">
        <w:t>{</w:t>
      </w:r>
      <w:proofErr w:type="gramEnd"/>
      <w:r w:rsidR="000A5E02">
        <w:t>03}{</w:t>
      </w:r>
      <w:r w:rsidR="00804962">
        <w:t>B and E}</w:t>
      </w:r>
      <w:r w:rsidRPr="00230B96">
        <w:t xml:space="preserve"> in the visual cortex on the contralateral side to the stimulus. </w:t>
      </w:r>
      <w:r w:rsidR="0000404C">
        <w:t>Using</w:t>
      </w:r>
      <w:r w:rsidR="0000404C" w:rsidRPr="00230B96">
        <w:t xml:space="preserve"> </w:t>
      </w:r>
      <w:r w:rsidRPr="00230B96">
        <w:t xml:space="preserve">acousto-optic </w:t>
      </w:r>
      <w:r w:rsidR="0000404C">
        <w:t>deflectors</w:t>
      </w:r>
      <w:r w:rsidR="0000404C" w:rsidRPr="00230B96">
        <w:t xml:space="preserve"> </w:t>
      </w:r>
      <w:r w:rsidRPr="00230B96">
        <w:t>(AOD)</w:t>
      </w:r>
      <w:r w:rsidR="0000404C">
        <w:t xml:space="preserve"> to</w:t>
      </w:r>
      <w:r w:rsidRPr="00230B96">
        <w:t xml:space="preserve"> steer the laser</w:t>
      </w:r>
      <w:r w:rsidR="0000404C">
        <w:t xml:space="preserve"> in 3D</w:t>
      </w:r>
      <w:r w:rsidRPr="00230B96">
        <w:t>,</w:t>
      </w:r>
      <w:r w:rsidR="0000404C">
        <w:t xml:space="preserve"> </w:t>
      </w:r>
      <w:r w:rsidR="0092189F">
        <w:t>we recorded the somatic calcium</w:t>
      </w:r>
      <w:r w:rsidR="0000404C">
        <w:t xml:space="preserve"> activity from</w:t>
      </w:r>
      <w:r w:rsidRPr="00230B96">
        <w:t xml:space="preserve"> the located cells with concurrent motion detection</w:t>
      </w:r>
      <w:r w:rsidR="0000404C">
        <w:t xml:space="preserve"> </w:t>
      </w:r>
      <w:r w:rsidR="0092189F">
        <w:t>\</w:t>
      </w:r>
      <w:proofErr w:type="gramStart"/>
      <w:r w:rsidR="0092189F">
        <w:t>cite{</w:t>
      </w:r>
      <w:proofErr w:type="gramEnd"/>
      <w:r w:rsidR="00675765">
        <w:t>Cotton</w:t>
      </w:r>
      <w:r w:rsidR="0092189F">
        <w:t>:</w:t>
      </w:r>
      <w:r w:rsidR="0000404C">
        <w:t>2013</w:t>
      </w:r>
      <w:r w:rsidR="0092189F">
        <w:t>}</w:t>
      </w:r>
      <w:r w:rsidRPr="00230B96">
        <w:t>.  This technique allowed fast sampling (100--150 Hz) from large numbers (150--350) of cells in a small volume of cortical tissue ($200\times200\times100$ $\</w:t>
      </w:r>
      <w:proofErr w:type="spellStart"/>
      <w:r w:rsidRPr="00230B96">
        <w:t>mu$m</w:t>
      </w:r>
      <w:proofErr w:type="spellEnd"/>
      <w:r w:rsidRPr="00230B96">
        <w:t>$^3$) in layers 2/3 and 4 (</w:t>
      </w:r>
      <w:r w:rsidR="00624F9B">
        <w:t>\</w:t>
      </w:r>
      <w:proofErr w:type="spellStart"/>
      <w:proofErr w:type="gramStart"/>
      <w:r w:rsidR="00624F9B">
        <w:t>figref</w:t>
      </w:r>
      <w:proofErr w:type="spellEnd"/>
      <w:r w:rsidR="00624F9B">
        <w:t>{</w:t>
      </w:r>
      <w:proofErr w:type="gramEnd"/>
      <w:r w:rsidR="00624F9B">
        <w:t>03}{C}</w:t>
      </w:r>
      <w:r w:rsidRPr="00230B96">
        <w:t xml:space="preserve">). After </w:t>
      </w:r>
      <w:proofErr w:type="spellStart"/>
      <w:r w:rsidRPr="00230B96">
        <w:t>downsampling</w:t>
      </w:r>
      <w:proofErr w:type="spellEnd"/>
      <w:r w:rsidRPr="00230B96">
        <w:t xml:space="preserve"> the signal to 20 Hz, relative firing rates were inferred using sparse nonnegative </w:t>
      </w:r>
      <w:proofErr w:type="spellStart"/>
      <w:r w:rsidRPr="00230B96">
        <w:t>deconvolution</w:t>
      </w:r>
      <w:proofErr w:type="spellEnd"/>
      <w:r w:rsidRPr="00230B96">
        <w:t xml:space="preserve"> \</w:t>
      </w:r>
      <w:proofErr w:type="gramStart"/>
      <w:r w:rsidRPr="00230B96">
        <w:t>cite{</w:t>
      </w:r>
      <w:proofErr w:type="gramEnd"/>
      <w:r w:rsidRPr="00230B96">
        <w:t>Vogelstein:2010} (</w:t>
      </w:r>
      <w:r w:rsidR="00624F9B">
        <w:t>\</w:t>
      </w:r>
      <w:proofErr w:type="spellStart"/>
      <w:r w:rsidR="00624F9B">
        <w:t>figref</w:t>
      </w:r>
      <w:proofErr w:type="spellEnd"/>
      <w:r w:rsidR="00624F9B">
        <w:t>{03}{</w:t>
      </w:r>
      <w:r w:rsidRPr="00230B96">
        <w:t>C and D</w:t>
      </w:r>
      <w:r w:rsidR="00624F9B">
        <w:t>}</w:t>
      </w:r>
      <w:r w:rsidRPr="00230B96">
        <w:t>). Only cells that produced detectable calcium activity were included in the analysis</w:t>
      </w:r>
      <w:r w:rsidR="00AD6F18">
        <w:t xml:space="preserve"> (See Methods)</w:t>
      </w:r>
      <w:r w:rsidRPr="00230B96">
        <w:t xml:space="preserve">. The average stimulus response was subtracted from each trial; the remaining signals were further </w:t>
      </w:r>
      <w:proofErr w:type="spellStart"/>
      <w:r w:rsidRPr="00230B96">
        <w:t>downsampled</w:t>
      </w:r>
      <w:proofErr w:type="spellEnd"/>
      <w:r w:rsidRPr="00230B96">
        <w:t xml:space="preserve"> into 150 </w:t>
      </w:r>
      <w:proofErr w:type="spellStart"/>
      <w:r w:rsidRPr="00230B96">
        <w:t>ms</w:t>
      </w:r>
      <w:proofErr w:type="spellEnd"/>
      <w:r w:rsidRPr="00230B96">
        <w:t xml:space="preserve"> bins to compute the noise correlation matrix (</w:t>
      </w:r>
      <w:r w:rsidR="00624F9B">
        <w:t>\</w:t>
      </w:r>
      <w:proofErr w:type="spellStart"/>
      <w:proofErr w:type="gramStart"/>
      <w:r w:rsidR="00624F9B">
        <w:t>figref</w:t>
      </w:r>
      <w:proofErr w:type="spellEnd"/>
      <w:r w:rsidR="00624F9B">
        <w:t>{</w:t>
      </w:r>
      <w:proofErr w:type="gramEnd"/>
      <w:r w:rsidRPr="00230B96">
        <w:t>03}</w:t>
      </w:r>
      <w:r w:rsidR="00624F9B">
        <w:t>{</w:t>
      </w:r>
      <w:r w:rsidRPr="00230B96">
        <w:t>F and G</w:t>
      </w:r>
      <w:r w:rsidR="00624F9B">
        <w:t>}</w:t>
      </w:r>
      <w:r w:rsidRPr="00230B96">
        <w:t xml:space="preserve">). The durations of recordings dedicated to estimating the noise correlations ranged between 15--20 minutes.  Besides the high-repetition stimulus protocol </w:t>
      </w:r>
      <w:r>
        <w:t>used to estimate</w:t>
      </w:r>
      <w:r w:rsidRPr="00230B96">
        <w:t xml:space="preserve"> noise correlations, an orientation tuning stimulus protocol was used to map the orienta</w:t>
      </w:r>
      <w:r w:rsidR="00624F9B">
        <w:t>tion tuning of each cell (\</w:t>
      </w:r>
      <w:proofErr w:type="spellStart"/>
      <w:proofErr w:type="gramStart"/>
      <w:r w:rsidR="00624F9B">
        <w:t>fig</w:t>
      </w:r>
      <w:r w:rsidRPr="00230B96">
        <w:t>ref</w:t>
      </w:r>
      <w:proofErr w:type="spellEnd"/>
      <w:r w:rsidRPr="00230B96">
        <w:t>{</w:t>
      </w:r>
      <w:proofErr w:type="gramEnd"/>
      <w:r w:rsidR="00624F9B">
        <w:t>03}{</w:t>
      </w:r>
      <w:r w:rsidRPr="00230B96">
        <w:t>E</w:t>
      </w:r>
      <w:r w:rsidR="00624F9B">
        <w:t>}</w:t>
      </w:r>
      <w:r w:rsidRPr="00230B96">
        <w:t>). Overall, 31 imaged sites from 24 animals were included in the study.</w:t>
      </w:r>
    </w:p>
    <w:p w14:paraId="715AF3EE" w14:textId="77777777" w:rsidR="001C1098" w:rsidRPr="00230B96" w:rsidRDefault="001C1098" w:rsidP="001C1098">
      <w:pPr>
        <w:pStyle w:val="PlainText"/>
        <w:rPr>
          <w:rFonts w:ascii="Times" w:hAnsi="Times"/>
          <w:sz w:val="20"/>
          <w:szCs w:val="20"/>
        </w:rPr>
      </w:pPr>
    </w:p>
    <w:p w14:paraId="494CF52F" w14:textId="77777777" w:rsidR="001C1098" w:rsidRPr="00230B96" w:rsidRDefault="001C1098" w:rsidP="001C1098">
      <w:pPr>
        <w:pStyle w:val="LaTeXFigure"/>
      </w:pPr>
      <w:r w:rsidRPr="00230B96">
        <w:t>\</w:t>
      </w:r>
      <w:proofErr w:type="gramStart"/>
      <w:r w:rsidRPr="00230B96">
        <w:t>begin</w:t>
      </w:r>
      <w:proofErr w:type="gramEnd"/>
      <w:r w:rsidRPr="00230B96">
        <w:t>{figure}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2866F281" w14:textId="77777777" w:rsidR="001C1098" w:rsidRPr="00230B96" w:rsidRDefault="001C1098" w:rsidP="001C1098">
      <w:pPr>
        <w:pStyle w:val="LaTeXFigure"/>
      </w:pPr>
      <w:r w:rsidRPr="00230B96">
        <w:t xml:space="preserve">    {\</w:t>
      </w:r>
      <w:proofErr w:type="gramStart"/>
      <w:r w:rsidRPr="00230B96">
        <w:t>caption</w:t>
      </w:r>
      <w:proofErr w:type="gramEnd"/>
      <w:r w:rsidRPr="00230B96">
        <w:t>{{\bf Acquisition of neural signals for the estimation of noise correlations.}</w:t>
      </w:r>
    </w:p>
    <w:p w14:paraId="1071FDF5" w14:textId="77777777" w:rsidR="001C1098" w:rsidRPr="00230B96" w:rsidRDefault="001C1098" w:rsidP="001C1098">
      <w:pPr>
        <w:pStyle w:val="LaTeXFigure"/>
      </w:pPr>
      <w:r w:rsidRPr="00230B96">
        <w:t xml:space="preserve">    Visual stimuli comprising full-field drifting gratings interleaved with blank screens ({\bf A}) were presented to anesthetized mice while two-photon recordings of somatic calcium signals were collected using fast 3D random-access microscopy ({\bf B}). The visual stimulus included an initial period with 16 directions of motion for orientation tuning followed by a longer (15--20 min) period of stimulation with only 2 or 5 directions of motion for the computation of the noise correlation matrix. </w:t>
      </w:r>
    </w:p>
    <w:p w14:paraId="0028513C"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C.} Representative calcium signals from eight cells out of 298 cells </w:t>
      </w:r>
      <w:proofErr w:type="spellStart"/>
      <w:r w:rsidRPr="00230B96">
        <w:t>downsampled</w:t>
      </w:r>
      <w:proofErr w:type="spellEnd"/>
      <w:r w:rsidRPr="00230B96">
        <w:t xml:space="preserve"> to 20 Hz. The inferred firing </w:t>
      </w:r>
      <w:proofErr w:type="gramStart"/>
      <w:r w:rsidRPr="00230B96">
        <w:t xml:space="preserve">rate binned in 150 </w:t>
      </w:r>
      <w:proofErr w:type="spellStart"/>
      <w:r w:rsidRPr="00230B96">
        <w:t>ms</w:t>
      </w:r>
      <w:proofErr w:type="spellEnd"/>
      <w:r w:rsidRPr="00230B96">
        <w:t xml:space="preserve"> intervals are</w:t>
      </w:r>
      <w:proofErr w:type="gramEnd"/>
      <w:r w:rsidRPr="00230B96">
        <w:t xml:space="preserve"> indicated by red ticks below each trace.</w:t>
      </w:r>
    </w:p>
    <w:p w14:paraId="25C12B3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D.} The raster plot of the inferred firing rates, binned in 150 </w:t>
      </w:r>
      <w:proofErr w:type="spellStart"/>
      <w:r w:rsidRPr="00230B96">
        <w:t>ms</w:t>
      </w:r>
      <w:proofErr w:type="spellEnd"/>
      <w:r w:rsidRPr="00230B96">
        <w:t xml:space="preserve"> intervals, from the entire population from the first (left) and last (right) minute of the entire recording.  The traces from {\bf C} are highlighted in red.</w:t>
      </w:r>
    </w:p>
    <w:p w14:paraId="7EA47EB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E.} </w:t>
      </w:r>
      <w:proofErr w:type="gramStart"/>
      <w:r w:rsidRPr="00230B96">
        <w:t>The spatial arrangement and orientation tuning of the 298 cells from the imaged site.</w:t>
      </w:r>
      <w:proofErr w:type="gramEnd"/>
    </w:p>
    <w:p w14:paraId="079E9D4F"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F.} </w:t>
      </w:r>
      <w:proofErr w:type="gramStart"/>
      <w:r w:rsidRPr="00230B96">
        <w:t>The noise correlation matrix of the activity of the neural population.</w:t>
      </w:r>
      <w:proofErr w:type="gramEnd"/>
      <w:r w:rsidRPr="00230B96">
        <w:t xml:space="preserve"> </w:t>
      </w:r>
    </w:p>
    <w:p w14:paraId="6B059D5D"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G.} Histogram of noise correlation coefficients. The red line indicates the mean.</w:t>
      </w:r>
    </w:p>
    <w:p w14:paraId="5172E56E" w14:textId="77777777" w:rsidR="001C1098" w:rsidRPr="00230B96" w:rsidRDefault="001C1098" w:rsidP="001C1098">
      <w:pPr>
        <w:pStyle w:val="LaTeXFigure"/>
      </w:pPr>
      <w:r w:rsidRPr="00230B96">
        <w:t>} \</w:t>
      </w:r>
      <w:proofErr w:type="gramStart"/>
      <w:r w:rsidRPr="00230B96">
        <w:t>label</w:t>
      </w:r>
      <w:proofErr w:type="gramEnd"/>
      <w:r w:rsidRPr="00230B96">
        <w:t>{fig:03}}</w:t>
      </w:r>
    </w:p>
    <w:p w14:paraId="3FD8957C"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[width=8.3cm]{figures/Figure03.pdf}}</w:t>
      </w:r>
    </w:p>
    <w:p w14:paraId="72EB9ECB" w14:textId="77777777" w:rsidR="001C1098" w:rsidRPr="00230B96" w:rsidRDefault="001C1098" w:rsidP="001C1098">
      <w:pPr>
        <w:pStyle w:val="LaTeXFigure"/>
      </w:pPr>
      <w:r w:rsidRPr="00230B96">
        <w:t>\</w:t>
      </w:r>
      <w:proofErr w:type="gramStart"/>
      <w:r w:rsidRPr="00230B96">
        <w:t>end</w:t>
      </w:r>
      <w:proofErr w:type="gramEnd"/>
      <w:r w:rsidRPr="00230B96">
        <w:t>{figure}</w:t>
      </w:r>
    </w:p>
    <w:p w14:paraId="5437CF66" w14:textId="77777777" w:rsidR="001C1098" w:rsidRPr="00230B96" w:rsidRDefault="001C1098" w:rsidP="001C1098">
      <w:pPr>
        <w:pStyle w:val="PlainText"/>
        <w:rPr>
          <w:rFonts w:ascii="Times" w:hAnsi="Times"/>
          <w:sz w:val="20"/>
          <w:szCs w:val="20"/>
        </w:rPr>
      </w:pPr>
    </w:p>
    <w:p w14:paraId="7C1C6D6B" w14:textId="1AEAAABE" w:rsidR="001C1098" w:rsidRPr="00230B96" w:rsidRDefault="001C1098" w:rsidP="001C1098">
      <w:r w:rsidRPr="00230B96">
        <w:t xml:space="preserve">In these highly localized populations both direct interactions between cells and common diffuse inputs likely contribute to overall population </w:t>
      </w:r>
      <w:r>
        <w:t>co-</w:t>
      </w:r>
      <w:r w:rsidRPr="00230B96">
        <w:t>variability</w:t>
      </w:r>
      <w:r>
        <w:t>.  We therefore</w:t>
      </w:r>
      <w:r w:rsidRPr="00230B96">
        <w:t xml:space="preserve"> hypothesize</w:t>
      </w:r>
      <w:r>
        <w:t>d</w:t>
      </w:r>
      <w:r w:rsidRPr="00230B96">
        <w:t xml:space="preserve"> that regularized estimates </w:t>
      </w:r>
      <w:r>
        <w:t>capturing a sparse</w:t>
      </w:r>
      <w:r w:rsidRPr="00230B96">
        <w:t xml:space="preserve"> partial correlation</w:t>
      </w:r>
      <w:r>
        <w:t xml:space="preserve"> structure, and/or interactions with latent units</w:t>
      </w:r>
      <w:r w:rsidRPr="00230B96">
        <w:t xml:space="preserve"> would be </w:t>
      </w:r>
      <w:r>
        <w:t>the most efficient</w:t>
      </w:r>
      <w:r w:rsidRPr="00230B96">
        <w:t>. At the same time, average correlations were relatively small (</w:t>
      </w:r>
      <w:r w:rsidR="00624F9B">
        <w:t>\</w:t>
      </w:r>
      <w:proofErr w:type="spellStart"/>
      <w:proofErr w:type="gramStart"/>
      <w:r w:rsidR="00624F9B">
        <w:t>figref</w:t>
      </w:r>
      <w:proofErr w:type="spellEnd"/>
      <w:r w:rsidR="00624F9B">
        <w:t>{</w:t>
      </w:r>
      <w:proofErr w:type="gramEnd"/>
      <w:r w:rsidR="00624F9B">
        <w:t>03}{</w:t>
      </w:r>
      <w:r w:rsidRPr="00230B96">
        <w:t>G</w:t>
      </w:r>
      <w:r w:rsidR="00624F9B">
        <w:t>}</w:t>
      </w:r>
      <w:r w:rsidRPr="00230B96">
        <w:t xml:space="preserve">), </w:t>
      </w:r>
      <w:r>
        <w:t>giving a potential</w:t>
      </w:r>
      <w:r w:rsidRPr="00230B96">
        <w:t xml:space="preserve"> advantage</w:t>
      </w:r>
      <w:r>
        <w:t xml:space="preserve"> to</w:t>
      </w:r>
      <w:r w:rsidRPr="00230B96">
        <w:t xml:space="preserve"> estimates biased toward independence (\emph{e.g.}\;$C_{\</w:t>
      </w:r>
      <w:proofErr w:type="spellStart"/>
      <w:r w:rsidRPr="00230B96">
        <w:t>sf</w:t>
      </w:r>
      <w:proofErr w:type="spellEnd"/>
      <w:r w:rsidRPr="00230B96">
        <w:t xml:space="preserve"> </w:t>
      </w:r>
      <w:proofErr w:type="spellStart"/>
      <w:r w:rsidRPr="00230B96">
        <w:t>diag</w:t>
      </w:r>
      <w:proofErr w:type="spellEnd"/>
      <w:r w:rsidRPr="00230B96">
        <w:t xml:space="preserve">}$). Finally, correlation structure </w:t>
      </w:r>
      <w:r>
        <w:t xml:space="preserve">could possibly be </w:t>
      </w:r>
      <w:r w:rsidRPr="00230B96">
        <w:t>best explained by common fluctuations across the entire population, to the advantage of estimates biased toward low-rank correlation structure (\</w:t>
      </w:r>
      <w:proofErr w:type="gramStart"/>
      <w:r w:rsidRPr="00230B96">
        <w:t>emph{</w:t>
      </w:r>
      <w:proofErr w:type="gramEnd"/>
      <w:r w:rsidRPr="00230B96">
        <w:t>e.g.}\;$C_{\</w:t>
      </w:r>
      <w:proofErr w:type="spellStart"/>
      <w:r w:rsidRPr="00230B96">
        <w:t>sf</w:t>
      </w:r>
      <w:proofErr w:type="spellEnd"/>
      <w:r w:rsidRPr="00230B96">
        <w:t xml:space="preserve"> factor}$, $C_{\</w:t>
      </w:r>
      <w:proofErr w:type="spellStart"/>
      <w:r w:rsidRPr="00230B96">
        <w:t>sf</w:t>
      </w:r>
      <w:proofErr w:type="spellEnd"/>
      <w:r w:rsidRPr="00230B96">
        <w:t xml:space="preserve"> </w:t>
      </w:r>
      <w:proofErr w:type="spellStart"/>
      <w:r w:rsidR="00C11CCD">
        <w:t>sparse+latent</w:t>
      </w:r>
      <w:proofErr w:type="spellEnd"/>
      <w:r w:rsidRPr="00230B96">
        <w:t>}$).</w:t>
      </w:r>
      <w:r>
        <w:t xml:space="preserve"> Thus it was </w:t>
      </w:r>
      <w:r w:rsidR="00810E46" w:rsidRPr="00810E46">
        <w:t>\</w:t>
      </w:r>
      <w:proofErr w:type="gramStart"/>
      <w:r w:rsidR="00810E46" w:rsidRPr="00810E46">
        <w:t>emph{</w:t>
      </w:r>
      <w:proofErr w:type="gramEnd"/>
      <w:r w:rsidRPr="00810E46">
        <w:t>a priori</w:t>
      </w:r>
      <w:r w:rsidR="00810E46" w:rsidRPr="00810E46">
        <w:t>}</w:t>
      </w:r>
      <w:r>
        <w:t xml:space="preserve"> unclear which estimator would perform best.</w:t>
      </w:r>
    </w:p>
    <w:p w14:paraId="699E9B41" w14:textId="77777777" w:rsidR="001C1098" w:rsidRPr="00230B96" w:rsidRDefault="001C1098" w:rsidP="001C1098">
      <w:pPr>
        <w:pStyle w:val="PlainText"/>
        <w:rPr>
          <w:rFonts w:ascii="Times" w:hAnsi="Times"/>
          <w:sz w:val="20"/>
          <w:szCs w:val="20"/>
        </w:rPr>
      </w:pPr>
    </w:p>
    <w:p w14:paraId="04B6F059" w14:textId="77777777" w:rsidR="001C1098" w:rsidRPr="00230B96" w:rsidRDefault="001C1098" w:rsidP="001C1098">
      <w:r w:rsidRPr="00230B96">
        <w:t>We found that estimator $C_{\</w:t>
      </w:r>
      <w:proofErr w:type="spellStart"/>
      <w:r w:rsidRPr="00230B96">
        <w:t>sf</w:t>
      </w:r>
      <w:proofErr w:type="spellEnd"/>
      <w:r w:rsidRPr="00230B96">
        <w:t xml:space="preserve"> </w:t>
      </w:r>
      <w:proofErr w:type="spellStart"/>
      <w:r w:rsidRPr="00230B96">
        <w:t>sparse+latent</w:t>
      </w:r>
      <w:proofErr w:type="spellEnd"/>
      <w:r w:rsidRPr="00230B96">
        <w:t xml:space="preserve">}$ was </w:t>
      </w:r>
      <w:r>
        <w:t>the most</w:t>
      </w:r>
      <w:r w:rsidRPr="00230B96">
        <w:t xml:space="preserve"> efficient (Fig.~\</w:t>
      </w:r>
      <w:proofErr w:type="gramStart"/>
      <w:r w:rsidRPr="00230B96">
        <w:t>ref{</w:t>
      </w:r>
      <w:proofErr w:type="gramEnd"/>
      <w:r w:rsidRPr="00230B96">
        <w:t>fig:04}). The median relative CV-validation loss (Eq.~\</w:t>
      </w:r>
      <w:proofErr w:type="gramStart"/>
      <w:r w:rsidRPr="00230B96">
        <w:t>ref{</w:t>
      </w:r>
      <w:proofErr w:type="spellStart"/>
      <w:proofErr w:type="gramEnd"/>
      <w:r w:rsidRPr="00230B96">
        <w:t>eq:rel-cv-loss</w:t>
      </w:r>
      <w:proofErr w:type="spellEnd"/>
      <w:r w:rsidRPr="00230B96">
        <w:t>}) of each of the estimates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with respect to $C_{\</w:t>
      </w:r>
      <w:proofErr w:type="spellStart"/>
      <w:r w:rsidRPr="00230B96">
        <w:t>sf</w:t>
      </w:r>
      <w:proofErr w:type="spellEnd"/>
      <w:r w:rsidRPr="00230B96">
        <w:t xml:space="preserve"> </w:t>
      </w:r>
      <w:proofErr w:type="spellStart"/>
      <w:r w:rsidRPr="00230B96">
        <w:t>sparse+latent</w:t>
      </w:r>
      <w:proofErr w:type="spellEnd"/>
      <w:r w:rsidRPr="00230B96">
        <w:t>}$ was significantly above zero ($p&lt;0.001$, Wilcoxon signed rank test, for each).</w:t>
      </w:r>
    </w:p>
    <w:p w14:paraId="792F30BD" w14:textId="77777777" w:rsidR="001C1098" w:rsidRPr="00230B96" w:rsidRDefault="001C1098" w:rsidP="001C1098">
      <w:pPr>
        <w:pStyle w:val="PlainText"/>
        <w:rPr>
          <w:rFonts w:ascii="Times" w:hAnsi="Times"/>
          <w:sz w:val="20"/>
          <w:szCs w:val="20"/>
        </w:rPr>
      </w:pPr>
    </w:p>
    <w:p w14:paraId="226DBB86" w14:textId="77777777" w:rsidR="001C1098" w:rsidRPr="00230B96" w:rsidRDefault="001C1098" w:rsidP="001C1098">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    \</w:t>
      </w:r>
      <w:proofErr w:type="spellStart"/>
      <w:r w:rsidRPr="00230B96">
        <w:t>floatbox</w:t>
      </w:r>
      <w:proofErr w:type="spell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66BFB6B4" w14:textId="77777777" w:rsidR="001C1098" w:rsidRPr="00230B96" w:rsidRDefault="001C1098" w:rsidP="001C1098">
      <w:pPr>
        <w:pStyle w:val="LaTeXFigure"/>
      </w:pPr>
      <w:r w:rsidRPr="00230B96">
        <w:t xml:space="preserve">    {\</w:t>
      </w:r>
      <w:proofErr w:type="gramStart"/>
      <w:r w:rsidRPr="00230B96">
        <w:t>caption</w:t>
      </w:r>
      <w:proofErr w:type="gramEnd"/>
      <w:r w:rsidRPr="00230B96">
        <w:t xml:space="preserve">{{\bf The </w:t>
      </w:r>
      <w:proofErr w:type="spellStart"/>
      <w:r w:rsidRPr="00230B96">
        <w:t>sparse+latent</w:t>
      </w:r>
      <w:proofErr w:type="spellEnd"/>
      <w:r w:rsidRPr="00230B96">
        <w:t xml:space="preserve"> estimator $C_{\</w:t>
      </w:r>
      <w:proofErr w:type="spellStart"/>
      <w:r w:rsidRPr="00230B96">
        <w:t>sf</w:t>
      </w:r>
      <w:proofErr w:type="spellEnd"/>
      <w:r w:rsidRPr="00230B96">
        <w:t xml:space="preserve"> </w:t>
      </w:r>
      <w:proofErr w:type="spellStart"/>
      <w:r w:rsidRPr="00230B96">
        <w:t>sparse+latent</w:t>
      </w:r>
      <w:proofErr w:type="spellEnd"/>
      <w:r w:rsidRPr="00230B96">
        <w:t>}$ outperforms the other estimators on neural data.}</w:t>
      </w:r>
    </w:p>
    <w:p w14:paraId="63D10BFA" w14:textId="77777777" w:rsidR="001C1098" w:rsidRPr="00230B96" w:rsidRDefault="001C1098" w:rsidP="001C1098">
      <w:pPr>
        <w:pStyle w:val="LaTeXFigure"/>
      </w:pPr>
      <w:r w:rsidRPr="00230B96">
        <w:t xml:space="preserve">    {\</w:t>
      </w:r>
      <w:proofErr w:type="gramStart"/>
      <w:r w:rsidRPr="00230B96">
        <w:t>bf</w:t>
      </w:r>
      <w:proofErr w:type="gramEnd"/>
      <w:r w:rsidRPr="00230B96">
        <w:t xml:space="preserve"> A--D.} Histograms of average cross-validation loss differences of the respective estimators $C_{\</w:t>
      </w:r>
      <w:proofErr w:type="spellStart"/>
      <w:r w:rsidRPr="00230B96">
        <w:t>sf</w:t>
      </w:r>
      <w:proofErr w:type="spellEnd"/>
      <w:r w:rsidRPr="00230B96">
        <w:t xml:space="preserve"> 0}$, $C_{\</w:t>
      </w:r>
      <w:proofErr w:type="spellStart"/>
      <w:r w:rsidRPr="00230B96">
        <w:t>sf</w:t>
      </w:r>
      <w:proofErr w:type="spellEnd"/>
      <w:r w:rsidRPr="00230B96">
        <w:t xml:space="preserve"> </w:t>
      </w:r>
      <w:proofErr w:type="spellStart"/>
      <w:r w:rsidRPr="00230B96">
        <w:t>diag</w:t>
      </w:r>
      <w:proofErr w:type="spellEnd"/>
      <w:r w:rsidRPr="00230B96">
        <w:t>}$, $C_{\</w:t>
      </w:r>
      <w:proofErr w:type="spellStart"/>
      <w:r w:rsidRPr="00230B96">
        <w:t>sf</w:t>
      </w:r>
      <w:proofErr w:type="spellEnd"/>
      <w:r w:rsidRPr="00230B96">
        <w:t xml:space="preserve"> factor}$, and $C_{\</w:t>
      </w:r>
      <w:proofErr w:type="spellStart"/>
      <w:r w:rsidRPr="00230B96">
        <w:t>sf</w:t>
      </w:r>
      <w:proofErr w:type="spellEnd"/>
      <w:r w:rsidRPr="00230B96">
        <w:t xml:space="preserve"> sparse}$ from $C_{\</w:t>
      </w:r>
      <w:proofErr w:type="spellStart"/>
      <w:r w:rsidRPr="00230B96">
        <w:t>sf</w:t>
      </w:r>
      <w:proofErr w:type="spellEnd"/>
      <w:r w:rsidRPr="00230B96">
        <w:t xml:space="preserve"> </w:t>
      </w:r>
      <w:proofErr w:type="spellStart"/>
      <w:r w:rsidRPr="00230B96">
        <w:t>sparse+latent</w:t>
      </w:r>
      <w:proofErr w:type="spellEnd"/>
      <w:r w:rsidRPr="00230B96">
        <w:t xml:space="preserve">}$. </w:t>
      </w:r>
    </w:p>
    <w:p w14:paraId="65C567EF" w14:textId="77777777" w:rsidR="001C1098" w:rsidRPr="00230B96" w:rsidRDefault="001C1098" w:rsidP="001C1098">
      <w:pPr>
        <w:pStyle w:val="LaTeXFigure"/>
      </w:pPr>
      <w:r w:rsidRPr="00230B96">
        <w:t xml:space="preserve">    The histograms are based on 31 imaged sites in 24 mice. </w:t>
      </w:r>
    </w:p>
    <w:p w14:paraId="61312E2A" w14:textId="77777777" w:rsidR="001C1098" w:rsidRPr="00230B96" w:rsidRDefault="001C1098" w:rsidP="001C1098">
      <w:pPr>
        <w:pStyle w:val="LaTeXFigure"/>
      </w:pPr>
      <w:r w:rsidRPr="00230B96">
        <w:t xml:space="preserve">    All medians (red dashed lines) were significantly greater than zero, indicating the dominance of $C_{\</w:t>
      </w:r>
      <w:proofErr w:type="spellStart"/>
      <w:r w:rsidRPr="00230B96">
        <w:t>sf</w:t>
      </w:r>
      <w:proofErr w:type="spellEnd"/>
      <w:r w:rsidRPr="00230B96">
        <w:t xml:space="preserve"> </w:t>
      </w:r>
      <w:proofErr w:type="spellStart"/>
      <w:r w:rsidRPr="00230B96">
        <w:t>sparse+latent</w:t>
      </w:r>
      <w:proofErr w:type="spellEnd"/>
      <w:r w:rsidRPr="00230B96">
        <w:t xml:space="preserve">}$ over the other estimators. </w:t>
      </w:r>
    </w:p>
    <w:p w14:paraId="5DF7FC19" w14:textId="2936D9FE" w:rsidR="00741CDC" w:rsidRDefault="00D8610E" w:rsidP="001C1098">
      <w:pPr>
        <w:pStyle w:val="LaTeXFigure"/>
      </w:pPr>
      <w:r>
        <w:t xml:space="preserve">    The arrow heads</w:t>
      </w:r>
      <w:r w:rsidR="001C1098" w:rsidRPr="00230B96">
        <w:t xml:space="preserve"> indicate the results for the site shown in Fig.~\</w:t>
      </w:r>
      <w:proofErr w:type="gramStart"/>
      <w:r w:rsidR="001C1098" w:rsidRPr="00230B96">
        <w:t>ref{</w:t>
      </w:r>
      <w:proofErr w:type="gramEnd"/>
      <w:r w:rsidR="001C1098" w:rsidRPr="00230B96">
        <w:t>fig:03} and Fig.~\ref{fig:05}</w:t>
      </w:r>
      <w:r w:rsidR="006F5585">
        <w:t>.</w:t>
      </w:r>
    </w:p>
    <w:p w14:paraId="70ED9F77" w14:textId="523BF307" w:rsidR="00775020" w:rsidRDefault="00F60860" w:rsidP="001C1098">
      <w:pPr>
        <w:pStyle w:val="LaTeXFigure"/>
      </w:pPr>
      <w:r>
        <w:t>\\</w:t>
      </w:r>
      <w:r w:rsidR="00775020">
        <w:t>{\</w:t>
      </w:r>
      <w:proofErr w:type="gramStart"/>
      <w:r w:rsidR="00775020">
        <w:t>bf</w:t>
      </w:r>
      <w:proofErr w:type="gramEnd"/>
      <w:r w:rsidR="00775020">
        <w:t xml:space="preserve"> A</w:t>
      </w:r>
      <w:r w:rsidR="00EB4EE6">
        <w:t>.</w:t>
      </w:r>
      <w:r w:rsidR="00775020">
        <w:t>} $C_{\</w:t>
      </w:r>
      <w:proofErr w:type="spellStart"/>
      <w:r w:rsidR="00775020">
        <w:t>sf</w:t>
      </w:r>
      <w:proofErr w:type="spellEnd"/>
      <w:r w:rsidR="00775020">
        <w:t xml:space="preserve"> </w:t>
      </w:r>
      <w:proofErr w:type="spellStart"/>
      <w:r w:rsidR="00775020">
        <w:t>sparse+latent</w:t>
      </w:r>
      <w:proofErr w:type="spellEnd"/>
      <w:r w:rsidR="00775020">
        <w:t>}$ outperform</w:t>
      </w:r>
      <w:r w:rsidR="0084082E">
        <w:t>s $C_{\</w:t>
      </w:r>
      <w:proofErr w:type="spellStart"/>
      <w:r w:rsidR="0084082E">
        <w:t>sf</w:t>
      </w:r>
      <w:proofErr w:type="spellEnd"/>
      <w:r w:rsidR="0084082E">
        <w:t xml:space="preserve"> 0}$: median improvement</w:t>
      </w:r>
      <w:r w:rsidR="00775020">
        <w:t xml:space="preserve"> 0.16 </w:t>
      </w:r>
      <w:proofErr w:type="spellStart"/>
      <w:r w:rsidR="00775020">
        <w:t>nats</w:t>
      </w:r>
      <w:proofErr w:type="spellEnd"/>
      <w:r w:rsidR="00775020">
        <w:t>/neuron, $p=3.9\times 10^{-5}$.</w:t>
      </w:r>
    </w:p>
    <w:p w14:paraId="0DE075C5" w14:textId="4AB5DDC2" w:rsidR="00775020" w:rsidRDefault="00741CDC" w:rsidP="00775020">
      <w:pPr>
        <w:pStyle w:val="LaTeXFigure"/>
      </w:pPr>
      <w:r>
        <w:t>\\</w:t>
      </w:r>
      <w:r w:rsidR="00775020">
        <w:t>{\</w:t>
      </w:r>
      <w:proofErr w:type="gramStart"/>
      <w:r w:rsidR="00775020">
        <w:t>bf</w:t>
      </w:r>
      <w:proofErr w:type="gramEnd"/>
      <w:r w:rsidR="00775020">
        <w:t xml:space="preserve"> B</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w:t>
      </w:r>
      <w:proofErr w:type="spellStart"/>
      <w:r w:rsidR="0084082E">
        <w:t>diag</w:t>
      </w:r>
      <w:proofErr w:type="spellEnd"/>
      <w:r w:rsidR="00775020">
        <w:t>}$: median</w:t>
      </w:r>
      <w:r w:rsidR="0084082E">
        <w:t xml:space="preserve"> improvement 0.0032 </w:t>
      </w:r>
      <w:proofErr w:type="spellStart"/>
      <w:r w:rsidR="0084082E">
        <w:t>nats</w:t>
      </w:r>
      <w:proofErr w:type="spellEnd"/>
      <w:r w:rsidR="0084082E">
        <w:t>/neuron, $p=2.2\times 10^{-3</w:t>
      </w:r>
      <w:r w:rsidR="00775020">
        <w:t>}$.</w:t>
      </w:r>
    </w:p>
    <w:p w14:paraId="4CAB3A29" w14:textId="3E0933E4" w:rsidR="00741CDC" w:rsidRDefault="00741CDC" w:rsidP="001C1098">
      <w:pPr>
        <w:pStyle w:val="LaTeXFigure"/>
      </w:pPr>
      <w:r>
        <w:t>\\</w:t>
      </w:r>
      <w:r w:rsidR="00775020">
        <w:t>{\</w:t>
      </w:r>
      <w:proofErr w:type="gramStart"/>
      <w:r w:rsidR="00775020">
        <w:t>bf</w:t>
      </w:r>
      <w:proofErr w:type="gramEnd"/>
      <w:r w:rsidR="00775020">
        <w:t xml:space="preserve"> C</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factor</w:t>
      </w:r>
      <w:r w:rsidR="00775020">
        <w:t xml:space="preserve">}$: median </w:t>
      </w:r>
      <w:r w:rsidR="0084082E">
        <w:t xml:space="preserve">improvement 0.16 </w:t>
      </w:r>
      <w:proofErr w:type="spellStart"/>
      <w:r w:rsidR="0084082E">
        <w:t>nats</w:t>
      </w:r>
      <w:proofErr w:type="spellEnd"/>
      <w:r w:rsidR="0084082E">
        <w:t>/neuron,</w:t>
      </w:r>
      <w:r w:rsidR="001C75A3">
        <w:t xml:space="preserve"> $p=6.9</w:t>
      </w:r>
      <w:r w:rsidR="00775020">
        <w:t>\times 10^{-5}$.</w:t>
      </w:r>
    </w:p>
    <w:p w14:paraId="2F8B4B9C" w14:textId="0218988F" w:rsidR="00775020" w:rsidRDefault="00741CDC" w:rsidP="001C1098">
      <w:pPr>
        <w:pStyle w:val="LaTeXFigure"/>
      </w:pPr>
      <w:r>
        <w:t>\\</w:t>
      </w:r>
      <w:r w:rsidR="00775020">
        <w:t>{\</w:t>
      </w:r>
      <w:proofErr w:type="gramStart"/>
      <w:r w:rsidR="00775020">
        <w:t>bf</w:t>
      </w:r>
      <w:proofErr w:type="gramEnd"/>
      <w:r w:rsidR="00775020">
        <w:t xml:space="preserve"> D</w:t>
      </w:r>
      <w:r w:rsidR="00EB4EE6">
        <w:t>.</w:t>
      </w:r>
      <w:r w:rsidR="00775020">
        <w:t>} $C_{\</w:t>
      </w:r>
      <w:proofErr w:type="spellStart"/>
      <w:r w:rsidR="00775020">
        <w:t>sf</w:t>
      </w:r>
      <w:proofErr w:type="spellEnd"/>
      <w:r w:rsidR="00775020">
        <w:t xml:space="preserve"> </w:t>
      </w:r>
      <w:proofErr w:type="spellStart"/>
      <w:r w:rsidR="00775020">
        <w:t>spars</w:t>
      </w:r>
      <w:r w:rsidR="0084082E">
        <w:t>e+latent</w:t>
      </w:r>
      <w:proofErr w:type="spellEnd"/>
      <w:r w:rsidR="0084082E">
        <w:t>}$ outperforms $C_{\</w:t>
      </w:r>
      <w:proofErr w:type="spellStart"/>
      <w:r w:rsidR="0084082E">
        <w:t>sf</w:t>
      </w:r>
      <w:proofErr w:type="spellEnd"/>
      <w:r w:rsidR="0084082E">
        <w:t xml:space="preserve"> sparse</w:t>
      </w:r>
      <w:r w:rsidR="00775020">
        <w:t xml:space="preserve">}$: median </w:t>
      </w:r>
      <w:r w:rsidR="0084082E">
        <w:t>improvement</w:t>
      </w:r>
      <w:r w:rsidR="00775020">
        <w:t xml:space="preserve"> 0.</w:t>
      </w:r>
      <w:r w:rsidR="0084082E">
        <w:t xml:space="preserve">0016 </w:t>
      </w:r>
      <w:proofErr w:type="spellStart"/>
      <w:r w:rsidR="0084082E">
        <w:t>nats</w:t>
      </w:r>
      <w:proofErr w:type="spellEnd"/>
      <w:r w:rsidR="0084082E">
        <w:t>/neuron, $p=5.5\times 10^{-6</w:t>
      </w:r>
      <w:r w:rsidR="00775020">
        <w:t>}$.</w:t>
      </w:r>
    </w:p>
    <w:p w14:paraId="3A245399" w14:textId="50CDDEE3" w:rsidR="001C1098" w:rsidRPr="00230B96" w:rsidRDefault="00C045C1" w:rsidP="001C1098">
      <w:pPr>
        <w:pStyle w:val="LaTeXFigure"/>
      </w:pPr>
      <w:r w:rsidRPr="00230B96">
        <w:t>} \</w:t>
      </w:r>
      <w:proofErr w:type="gramStart"/>
      <w:r w:rsidRPr="00230B96">
        <w:t>label</w:t>
      </w:r>
      <w:proofErr w:type="gramEnd"/>
      <w:r w:rsidRPr="00230B96">
        <w:t>{fig:04}</w:t>
      </w:r>
      <w:r w:rsidR="001C75A3">
        <w:t>}</w:t>
      </w:r>
    </w:p>
    <w:p w14:paraId="1EA7EA3A" w14:textId="77777777" w:rsidR="001C1098" w:rsidRPr="00230B96" w:rsidRDefault="001C1098" w:rsidP="001C1098">
      <w:pPr>
        <w:pStyle w:val="LaTeXFigure"/>
      </w:pPr>
      <w:r w:rsidRPr="00230B96">
        <w:t xml:space="preserve">    {\</w:t>
      </w:r>
      <w:proofErr w:type="spellStart"/>
      <w:proofErr w:type="gramStart"/>
      <w:r w:rsidRPr="00230B96">
        <w:t>includegraphics</w:t>
      </w:r>
      <w:proofErr w:type="spellEnd"/>
      <w:proofErr w:type="gramEnd"/>
      <w:r w:rsidRPr="00230B96">
        <w:t>{./figures/Figure04.pdf}}</w:t>
      </w:r>
    </w:p>
    <w:p w14:paraId="2AD17E26" w14:textId="77777777" w:rsidR="001C1098" w:rsidRPr="00230B96" w:rsidRDefault="001C1098" w:rsidP="001C1098">
      <w:pPr>
        <w:pStyle w:val="LaTeXFigure"/>
      </w:pPr>
      <w:r w:rsidRPr="00230B96">
        <w:t>\</w:t>
      </w:r>
      <w:proofErr w:type="gramStart"/>
      <w:r w:rsidRPr="00230B96">
        <w:t>end</w:t>
      </w:r>
      <w:proofErr w:type="gramEnd"/>
      <w:r w:rsidRPr="00230B96">
        <w:t>{figure}</w:t>
      </w:r>
    </w:p>
    <w:p w14:paraId="0F19C942" w14:textId="77777777" w:rsidR="00114053" w:rsidRPr="00230B96" w:rsidRDefault="00114053" w:rsidP="00230B96">
      <w:pPr>
        <w:pStyle w:val="PlainText"/>
        <w:rPr>
          <w:rFonts w:ascii="Times" w:hAnsi="Times"/>
          <w:sz w:val="20"/>
          <w:szCs w:val="20"/>
        </w:rPr>
      </w:pPr>
    </w:p>
    <w:p w14:paraId="6B4AA0DF" w14:textId="38032629" w:rsidR="00114053" w:rsidRPr="00230B96" w:rsidRDefault="00F53B05" w:rsidP="00E3174C">
      <w:pPr>
        <w:pStyle w:val="Heading2"/>
      </w:pPr>
      <w:r>
        <w:t>\</w:t>
      </w:r>
      <w:proofErr w:type="gramStart"/>
      <w:r>
        <w:t>paragraph</w:t>
      </w:r>
      <w:proofErr w:type="gramEnd"/>
      <w:r w:rsidR="00114053" w:rsidRPr="00230B96">
        <w:t>{Correlation structure and circuit architecture}</w:t>
      </w:r>
    </w:p>
    <w:p w14:paraId="1460A1CA" w14:textId="537CAB3B" w:rsidR="00C25032" w:rsidRPr="00230B96" w:rsidRDefault="00C25032" w:rsidP="00C25032">
      <w:r w:rsidRPr="00230B96">
        <w:t>Having demonstrated that $C_{\</w:t>
      </w:r>
      <w:proofErr w:type="spellStart"/>
      <w:r w:rsidRPr="00230B96">
        <w:t>sf</w:t>
      </w:r>
      <w:proofErr w:type="spellEnd"/>
      <w:r w:rsidRPr="00230B96">
        <w:t xml:space="preserve"> </w:t>
      </w:r>
      <w:proofErr w:type="spellStart"/>
      <w:r w:rsidRPr="00230B96">
        <w:t>sparse+latent</w:t>
      </w:r>
      <w:proofErr w:type="spellEnd"/>
      <w:r w:rsidRPr="00230B96">
        <w:t xml:space="preserve">}$ dominated the other estimators, we examined the low-dimensional structure revealed by this estimator for individual imaged sites. By design, the </w:t>
      </w:r>
      <w:proofErr w:type="spellStart"/>
      <w:r w:rsidRPr="00230B96">
        <w:t>sparse+latent</w:t>
      </w:r>
      <w:proofErr w:type="spellEnd"/>
      <w:r w:rsidRPr="00230B96">
        <w:t xml:space="preserve"> estimator finds the</w:t>
      </w:r>
      <w:r w:rsidR="0002194E">
        <w:t xml:space="preserve"> mixture of </w:t>
      </w:r>
      <w:r w:rsidRPr="00230B96">
        <w:t xml:space="preserve">sparse partial correlations </w:t>
      </w:r>
      <w:r w:rsidR="0002194E">
        <w:t xml:space="preserve">between visible neurons </w:t>
      </w:r>
      <w:r w:rsidRPr="00230B96">
        <w:t xml:space="preserve">and common </w:t>
      </w:r>
      <w:r w:rsidR="0002194E">
        <w:t>fluctuations described as latent units</w:t>
      </w:r>
      <w:r w:rsidRPr="00230B96">
        <w:t xml:space="preserve">. If this estimate dominates, </w:t>
      </w:r>
      <w:r>
        <w:t>we can</w:t>
      </w:r>
      <w:r w:rsidRPr="00230B96">
        <w:t xml:space="preserve"> hypothesize that </w:t>
      </w:r>
      <w:r>
        <w:t xml:space="preserve">it better </w:t>
      </w:r>
      <w:r w:rsidR="0002194E">
        <w:t>describes</w:t>
      </w:r>
      <w:r w:rsidRPr="00230B96">
        <w:t xml:space="preserve"> underlying physiological interactions than</w:t>
      </w:r>
      <w:r w:rsidR="0002194E">
        <w:t xml:space="preserve"> other estimators</w:t>
      </w:r>
      <w:r w:rsidR="000423D1">
        <w:t>, including the sample covariance</w:t>
      </w:r>
      <w:r w:rsidR="0002194E">
        <w:t xml:space="preserve">. </w:t>
      </w:r>
      <w:r w:rsidRPr="00230B96">
        <w:t xml:space="preserve">In particular, the sparse component of the partial correlation matrix suggests direct interactions between pairs of neurons, whereas the low-rank </w:t>
      </w:r>
      <w:proofErr w:type="gramStart"/>
      <w:r w:rsidRPr="00230B96">
        <w:t>component suggest</w:t>
      </w:r>
      <w:proofErr w:type="gramEnd"/>
      <w:r w:rsidRPr="00230B96">
        <w:t xml:space="preserve"> common fluctuations such as those caused by common inputs or other collective synchronized activity. </w:t>
      </w:r>
    </w:p>
    <w:p w14:paraId="5A2B7316" w14:textId="77777777" w:rsidR="00C25032" w:rsidRPr="00230B96" w:rsidRDefault="00C25032" w:rsidP="00C25032">
      <w:pPr>
        <w:pStyle w:val="PlainText"/>
        <w:rPr>
          <w:rFonts w:ascii="Times" w:hAnsi="Times"/>
          <w:sz w:val="20"/>
          <w:szCs w:val="20"/>
        </w:rPr>
      </w:pPr>
    </w:p>
    <w:p w14:paraId="4FEAEF61" w14:textId="2A75E512" w:rsidR="00C25032" w:rsidRPr="00230B96" w:rsidRDefault="00C25032" w:rsidP="00C25032">
      <w:r w:rsidRPr="00230B96">
        <w:t xml:space="preserve">We examined the structure of the </w:t>
      </w:r>
      <w:proofErr w:type="spellStart"/>
      <w:r w:rsidRPr="00230B96">
        <w:t>sparse+latent</w:t>
      </w:r>
      <w:proofErr w:type="spellEnd"/>
      <w:r w:rsidRPr="00230B96">
        <w:t xml:space="preserve"> estimate </w:t>
      </w:r>
      <w:r>
        <w:t>at</w:t>
      </w:r>
      <w:r w:rsidRPr="00230B96">
        <w:t xml:space="preserve"> individual sites </w:t>
      </w:r>
      <w:r>
        <w:t>(an</w:t>
      </w:r>
      <w:r w:rsidRPr="00230B96">
        <w:t xml:space="preserve"> example site </w:t>
      </w:r>
      <w:r>
        <w:t>is</w:t>
      </w:r>
      <w:r w:rsidRPr="00230B96">
        <w:t xml:space="preserve"> depicted in Fig.\;\</w:t>
      </w:r>
      <w:proofErr w:type="gramStart"/>
      <w:r w:rsidRPr="00230B96">
        <w:t>ref{</w:t>
      </w:r>
      <w:proofErr w:type="gramEnd"/>
      <w:r w:rsidRPr="00230B96">
        <w:t>fig:03}</w:t>
      </w:r>
      <w:r>
        <w:t>)</w:t>
      </w:r>
      <w:r w:rsidRPr="00230B96">
        <w:t xml:space="preserve">. </w:t>
      </w:r>
      <w:r>
        <w:t>At</w:t>
      </w:r>
      <w:r w:rsidRPr="00230B96">
        <w:t xml:space="preserve"> th</w:t>
      </w:r>
      <w:r>
        <w:t>ese</w:t>
      </w:r>
      <w:r w:rsidRPr="00230B96">
        <w:t xml:space="preserve"> site</w:t>
      </w:r>
      <w:r>
        <w:t>s</w:t>
      </w:r>
      <w:r w:rsidRPr="00230B96">
        <w:t xml:space="preserve"> the regularized estimate of the correlation matrix appeared very similar to the </w:t>
      </w:r>
      <w:proofErr w:type="spellStart"/>
      <w:r w:rsidRPr="00230B96">
        <w:t>unregularized</w:t>
      </w:r>
      <w:proofErr w:type="spellEnd"/>
      <w:r w:rsidRPr="00230B96">
        <w:t xml:space="preserve"> sample correlation matrix (</w:t>
      </w:r>
      <w:r w:rsidR="00E74150">
        <w:t>\</w:t>
      </w:r>
      <w:proofErr w:type="spellStart"/>
      <w:proofErr w:type="gramStart"/>
      <w:r w:rsidR="00E74150">
        <w:t>figref</w:t>
      </w:r>
      <w:proofErr w:type="spellEnd"/>
      <w:r w:rsidR="00E74150">
        <w:t>{</w:t>
      </w:r>
      <w:proofErr w:type="gramEnd"/>
      <w:r w:rsidR="000B5EF8">
        <w:t>05}{</w:t>
      </w:r>
      <w:r w:rsidRPr="00230B96">
        <w:t>A and D</w:t>
      </w:r>
      <w:r w:rsidR="000B5EF8">
        <w:t>}</w:t>
      </w:r>
      <w:r w:rsidRPr="00230B96">
        <w:t>). However, the corresponding partial correlation matrices differed dramatically (</w:t>
      </w:r>
      <w:r w:rsidR="00E74150">
        <w:t>\</w:t>
      </w:r>
      <w:proofErr w:type="spellStart"/>
      <w:proofErr w:type="gramStart"/>
      <w:r w:rsidR="00E74150">
        <w:t>figref</w:t>
      </w:r>
      <w:proofErr w:type="spellEnd"/>
      <w:r w:rsidR="00E74150">
        <w:t>{</w:t>
      </w:r>
      <w:proofErr w:type="gramEnd"/>
      <w:r w:rsidR="00E74150">
        <w:t>05}{</w:t>
      </w:r>
      <w:r w:rsidRPr="00230B96">
        <w:t>B and E</w:t>
      </w:r>
      <w:r w:rsidR="00E74150">
        <w:t>}</w:t>
      </w:r>
      <w:r w:rsidRPr="00230B96">
        <w:t>). The partial correlation was decomposed into sparse and low-rank components (</w:t>
      </w:r>
      <w:r w:rsidR="00E74150">
        <w:t>\</w:t>
      </w:r>
      <w:proofErr w:type="spellStart"/>
      <w:proofErr w:type="gramStart"/>
      <w:r w:rsidR="00E74150">
        <w:t>figref</w:t>
      </w:r>
      <w:proofErr w:type="spellEnd"/>
      <w:r w:rsidR="00E74150">
        <w:t>{</w:t>
      </w:r>
      <w:proofErr w:type="gramEnd"/>
      <w:r w:rsidRPr="00230B96">
        <w:t>05}</w:t>
      </w:r>
      <w:r w:rsidR="00E74150">
        <w:t>{</w:t>
      </w:r>
      <w:r w:rsidRPr="00230B96">
        <w:t>C</w:t>
      </w:r>
      <w:r w:rsidR="00E74150">
        <w:t>}</w:t>
      </w:r>
      <w:r w:rsidRPr="00230B96">
        <w:t xml:space="preserve">). </w:t>
      </w:r>
      <w:commentRangeStart w:id="6"/>
      <w:r w:rsidRPr="00230B96">
        <w:t xml:space="preserve">Although correlations were mostly positive, the sparse partial correlations (or </w:t>
      </w:r>
      <w:r w:rsidR="000A6381">
        <w:t>\</w:t>
      </w:r>
      <w:proofErr w:type="spellStart"/>
      <w:proofErr w:type="gramStart"/>
      <w:r w:rsidR="000A6381">
        <w:t>sq</w:t>
      </w:r>
      <w:proofErr w:type="spellEnd"/>
      <w:r w:rsidR="000A6381">
        <w:t>{</w:t>
      </w:r>
      <w:proofErr w:type="gramEnd"/>
      <w:r w:rsidR="000A6381">
        <w:t>interactions}</w:t>
      </w:r>
      <w:r w:rsidRPr="00230B96">
        <w:t>),</w:t>
      </w:r>
      <w:r>
        <w:t xml:space="preserve"> </w:t>
      </w:r>
      <w:r w:rsidRPr="00230B96">
        <w:t xml:space="preserve">had a much larger </w:t>
      </w:r>
      <w:r>
        <w:t>fraction</w:t>
      </w:r>
      <w:r w:rsidRPr="00230B96">
        <w:t xml:space="preserve"> of negative values</w:t>
      </w:r>
      <w:r>
        <w:t xml:space="preserve"> than sample correlations</w:t>
      </w:r>
      <w:r w:rsidRPr="00230B96">
        <w:t xml:space="preserve">. </w:t>
      </w:r>
      <w:commentRangeEnd w:id="6"/>
      <w:r w:rsidR="0000404C">
        <w:rPr>
          <w:rStyle w:val="CommentReference"/>
        </w:rPr>
        <w:commentReference w:id="6"/>
      </w:r>
      <w:commentRangeStart w:id="7"/>
      <w:r w:rsidRPr="00230B96">
        <w:t xml:space="preserve">The sparse component had 82.1\% </w:t>
      </w:r>
      <w:proofErr w:type="spellStart"/>
      <w:r w:rsidRPr="00230B96">
        <w:t>sparsity</w:t>
      </w:r>
      <w:proofErr w:type="spellEnd"/>
      <w:r w:rsidRPr="00230B96">
        <w:t xml:space="preserve"> (or</w:t>
      </w:r>
      <w:r w:rsidR="00E74150">
        <w:t>, conversely,</w:t>
      </w:r>
      <w:r w:rsidRPr="00230B96">
        <w:t xml:space="preserve"> 17.9\% connectivity), which corresponded to the average node degree (interactions per cell) of 52.5 (</w:t>
      </w:r>
      <w:r w:rsidR="00E74150">
        <w:t>\</w:t>
      </w:r>
      <w:proofErr w:type="spellStart"/>
      <w:proofErr w:type="gramStart"/>
      <w:r w:rsidR="00E74150">
        <w:t>figref</w:t>
      </w:r>
      <w:proofErr w:type="spellEnd"/>
      <w:r w:rsidR="00E74150">
        <w:t>{</w:t>
      </w:r>
      <w:proofErr w:type="gramEnd"/>
      <w:r w:rsidR="00E74150">
        <w:t>05}{</w:t>
      </w:r>
      <w:r w:rsidRPr="00230B96">
        <w:t>G</w:t>
      </w:r>
      <w:r w:rsidR="00E74150">
        <w:t>}</w:t>
      </w:r>
      <w:r w:rsidRPr="00230B96">
        <w:t xml:space="preserve">). The low-rank component </w:t>
      </w:r>
      <w:r>
        <w:t>had</w:t>
      </w:r>
      <w:r w:rsidRPr="00230B96">
        <w:t xml:space="preserve"> rank 17.</w:t>
      </w:r>
      <w:commentRangeEnd w:id="7"/>
      <w:r w:rsidR="0000404C">
        <w:rPr>
          <w:rStyle w:val="CommentReference"/>
        </w:rPr>
        <w:commentReference w:id="7"/>
      </w:r>
    </w:p>
    <w:p w14:paraId="02EE34A8" w14:textId="77777777" w:rsidR="00C25032" w:rsidRPr="00230B96" w:rsidRDefault="00C25032" w:rsidP="00C25032">
      <w:pPr>
        <w:pStyle w:val="PlainText"/>
        <w:rPr>
          <w:rFonts w:ascii="Times" w:hAnsi="Times"/>
          <w:sz w:val="20"/>
          <w:szCs w:val="20"/>
        </w:rPr>
      </w:pPr>
    </w:p>
    <w:p w14:paraId="0766D166" w14:textId="77777777" w:rsidR="00C25032" w:rsidRPr="00230B96" w:rsidRDefault="00C25032" w:rsidP="00C25032">
      <w:pPr>
        <w:pStyle w:val="LaTeXFigure"/>
      </w:pPr>
      <w:r w:rsidRPr="00230B96">
        <w:t>\</w:t>
      </w:r>
      <w:proofErr w:type="gramStart"/>
      <w:r w:rsidRPr="00230B96">
        <w:t>begin</w:t>
      </w:r>
      <w:proofErr w:type="gramEnd"/>
      <w:r w:rsidRPr="00230B96">
        <w:t>{</w:t>
      </w:r>
      <w:proofErr w:type="spellStart"/>
      <w:r w:rsidRPr="00230B96">
        <w:t>FPfigure</w:t>
      </w:r>
      <w:proofErr w:type="spellEnd"/>
      <w:r w:rsidRPr="00230B96">
        <w:t>}</w:t>
      </w:r>
    </w:p>
    <w:p w14:paraId="0E7BEAA9"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42E60D22"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[width=17.35cm]{./figures/Figure05.pdf}</w:t>
      </w:r>
    </w:p>
    <w:p w14:paraId="0E92A157"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2A444971" w14:textId="77777777" w:rsidR="00C25032" w:rsidRPr="00230B96" w:rsidRDefault="00C25032" w:rsidP="00C25032">
      <w:pPr>
        <w:pStyle w:val="LaTeXFigure"/>
      </w:pPr>
      <w:r w:rsidRPr="00230B96">
        <w:t xml:space="preserve">    \</w:t>
      </w:r>
      <w:proofErr w:type="gramStart"/>
      <w:r w:rsidRPr="00230B96">
        <w:t>caption</w:t>
      </w:r>
      <w:proofErr w:type="gramEnd"/>
      <w:r w:rsidRPr="00230B96">
        <w:t xml:space="preserve">{{\bf Example of low-dimensional correlation structure revealed by the </w:t>
      </w:r>
      <w:proofErr w:type="spellStart"/>
      <w:r w:rsidRPr="00230B96">
        <w:t>sparse+low-rank</w:t>
      </w:r>
      <w:proofErr w:type="spellEnd"/>
      <w:r w:rsidRPr="00230B96">
        <w:t xml:space="preserve"> estimator.}</w:t>
      </w:r>
    </w:p>
    <w:p w14:paraId="18C24ECB"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regularized estimate of the correlation matrix (top-right) closely approximates the sample correlation matrix (bottom left). </w:t>
      </w:r>
    </w:p>
    <w:p w14:paraId="715573F2" w14:textId="77777777" w:rsidR="00C25032" w:rsidRPr="00230B96" w:rsidRDefault="00C25032" w:rsidP="00C25032">
      <w:pPr>
        <w:pStyle w:val="LaTeXFigure"/>
      </w:pPr>
      <w:r w:rsidRPr="00230B96">
        <w:t xml:space="preserve">    This close approximation </w:t>
      </w:r>
      <w:proofErr w:type="gramStart"/>
      <w:r w:rsidRPr="00230B96">
        <w:t>is  also</w:t>
      </w:r>
      <w:proofErr w:type="gramEnd"/>
      <w:r w:rsidRPr="00230B96">
        <w:t xml:space="preserve"> demonstrated by the scatter plot of the correlation coefficients produced by the two estimates ({\bf D}). </w:t>
      </w:r>
    </w:p>
    <w:p w14:paraId="764DFF93" w14:textId="77777777" w:rsidR="00C25032" w:rsidRPr="00230B96" w:rsidRDefault="00C25032" w:rsidP="00C25032">
      <w:pPr>
        <w:pStyle w:val="LaTeXFigure"/>
      </w:pPr>
      <w:r w:rsidRPr="00230B96">
        <w:t xml:space="preserve">    However, the partial correlation matrices from the two </w:t>
      </w:r>
      <w:proofErr w:type="gramStart"/>
      <w:r w:rsidRPr="00230B96">
        <w:t>estimate</w:t>
      </w:r>
      <w:proofErr w:type="gramEnd"/>
      <w:r w:rsidRPr="00230B96">
        <w:t xml:space="preserve"> show more pronounced differences ({\bf B} and {\bf E}). </w:t>
      </w:r>
    </w:p>
    <w:p w14:paraId="2952A390"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Furthermore, the partial correlation matrix of the regularized estimate is decomposed into a sparse component with 82.2\% off-diagonal zeros (bottom-left) and low-rank component of rank 15 (top-right).</w:t>
      </w:r>
    </w:p>
    <w:p w14:paraId="62599A36"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F.} The sparse component of the regularized partial correlation matrix had little resemblance to the sample correlations. The gray interval indicates the range of correlations containing 82.2\% of cells pairs, equal to the fraction of zeros in the sparse partial correlation matrix. This interval contained 58.9\% of the partial correlations. </w:t>
      </w:r>
    </w:p>
    <w:p w14:paraId="227DEDB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G.} The graphical depiction of the positive (green) and negative (magenta) partial correlations as edges between observed neurons. The line density is proportional to the magnitude of the correlation.</w:t>
      </w:r>
    </w:p>
    <w:p w14:paraId="54159F75"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H.} A subset of neurons from the center of the cluster shown in {\bf G} showing the regularized partial correlations.</w:t>
      </w:r>
    </w:p>
    <w:p w14:paraId="5C932FC2"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I.} </w:t>
      </w:r>
      <w:proofErr w:type="gramStart"/>
      <w:r w:rsidRPr="00230B96">
        <w:t xml:space="preserve">The same subset with sample correlations </w:t>
      </w:r>
      <w:proofErr w:type="spellStart"/>
      <w:r w:rsidRPr="00230B96">
        <w:t>thresholded</w:t>
      </w:r>
      <w:proofErr w:type="spellEnd"/>
      <w:r w:rsidRPr="00230B96">
        <w:t xml:space="preserve"> to match the </w:t>
      </w:r>
      <w:proofErr w:type="spellStart"/>
      <w:r w:rsidRPr="00230B96">
        <w:t>sparsity</w:t>
      </w:r>
      <w:proofErr w:type="spellEnd"/>
      <w:r w:rsidRPr="00230B96">
        <w:t xml:space="preserve"> of the regularized interactions.</w:t>
      </w:r>
      <w:proofErr w:type="gramEnd"/>
    </w:p>
    <w:p w14:paraId="159C00AB" w14:textId="77777777" w:rsidR="00C25032" w:rsidRPr="00230B96" w:rsidRDefault="00C25032" w:rsidP="00C25032">
      <w:pPr>
        <w:pStyle w:val="LaTeXFigure"/>
      </w:pPr>
      <w:r w:rsidRPr="00230B96">
        <w:t>}</w:t>
      </w:r>
    </w:p>
    <w:p w14:paraId="1CD255C6" w14:textId="77777777" w:rsidR="00C25032" w:rsidRPr="00230B96" w:rsidRDefault="00C25032" w:rsidP="00C25032">
      <w:pPr>
        <w:pStyle w:val="LaTeXFigure"/>
      </w:pPr>
      <w:r w:rsidRPr="00230B96">
        <w:t>\</w:t>
      </w:r>
      <w:proofErr w:type="gramStart"/>
      <w:r w:rsidRPr="00230B96">
        <w:t>label</w:t>
      </w:r>
      <w:proofErr w:type="gramEnd"/>
      <w:r w:rsidRPr="00230B96">
        <w:t>{fig:05}</w:t>
      </w:r>
    </w:p>
    <w:p w14:paraId="4C314281" w14:textId="77777777" w:rsidR="00C25032" w:rsidRPr="00230B96" w:rsidRDefault="00C25032" w:rsidP="00C25032">
      <w:pPr>
        <w:pStyle w:val="LaTeXFigure"/>
      </w:pPr>
      <w:r w:rsidRPr="00230B96">
        <w:t>\</w:t>
      </w:r>
      <w:proofErr w:type="gramStart"/>
      <w:r w:rsidRPr="00230B96">
        <w:t>end</w:t>
      </w:r>
      <w:proofErr w:type="gramEnd"/>
      <w:r w:rsidRPr="00230B96">
        <w:t>{</w:t>
      </w:r>
      <w:proofErr w:type="spellStart"/>
      <w:r w:rsidRPr="00230B96">
        <w:t>FPfigure</w:t>
      </w:r>
      <w:proofErr w:type="spellEnd"/>
      <w:r w:rsidRPr="00230B96">
        <w:t>}</w:t>
      </w:r>
    </w:p>
    <w:p w14:paraId="18D123D6" w14:textId="77777777" w:rsidR="00C25032" w:rsidRPr="00230B96" w:rsidRDefault="00C25032" w:rsidP="00C25032">
      <w:pPr>
        <w:pStyle w:val="PlainText"/>
        <w:rPr>
          <w:rFonts w:ascii="Times" w:hAnsi="Times"/>
          <w:sz w:val="20"/>
          <w:szCs w:val="20"/>
        </w:rPr>
      </w:pPr>
    </w:p>
    <w:p w14:paraId="2A587B78" w14:textId="0EAC7A99" w:rsidR="00C25032" w:rsidRPr="00230B96" w:rsidRDefault="00C25032" w:rsidP="00C25032">
      <w:r w:rsidRPr="00230B96">
        <w:t xml:space="preserve">In previous studies of the structure of correlations, a sparse network was produced by </w:t>
      </w:r>
      <w:proofErr w:type="spellStart"/>
      <w:r w:rsidRPr="00230B96">
        <w:t>thresholding</w:t>
      </w:r>
      <w:proofErr w:type="spellEnd"/>
      <w:r w:rsidRPr="00230B96">
        <w:t xml:space="preserve"> the correlations coefficients </w:t>
      </w:r>
      <w:r>
        <w:t xml:space="preserve">at a </w:t>
      </w:r>
      <w:r w:rsidRPr="00230B96">
        <w:t>level deemed significant</w:t>
      </w:r>
      <w:r>
        <w:t>. A network was formed by connecting neurons whose total correlations exceed this</w:t>
      </w:r>
      <w:r w:rsidRPr="00230B96">
        <w:t xml:space="preserve"> threshold \</w:t>
      </w:r>
      <w:proofErr w:type="gramStart"/>
      <w:r w:rsidRPr="00230B96">
        <w:t>cite{</w:t>
      </w:r>
      <w:proofErr w:type="gramEnd"/>
      <w:r w:rsidRPr="00230B96">
        <w:t xml:space="preserve">Golshani:2009,Malmersjo:2013}. There was fairly little overlap between the network of interactions revealed by </w:t>
      </w:r>
      <w:r>
        <w:t xml:space="preserve">such </w:t>
      </w:r>
      <w:proofErr w:type="spellStart"/>
      <w:r w:rsidRPr="00230B96">
        <w:t>thresholdin</w:t>
      </w:r>
      <w:r>
        <w:t>g</w:t>
      </w:r>
      <w:proofErr w:type="spellEnd"/>
      <w:r w:rsidRPr="00230B96">
        <w:t xml:space="preserve"> and those revealed by the </w:t>
      </w:r>
      <w:proofErr w:type="spellStart"/>
      <w:r w:rsidRPr="00230B96">
        <w:t>sparse+latent</w:t>
      </w:r>
      <w:proofErr w:type="spellEnd"/>
      <w:r w:rsidRPr="00230B96">
        <w:t xml:space="preserve"> estimator (</w:t>
      </w:r>
      <w:r w:rsidR="002632D7">
        <w:t>\</w:t>
      </w:r>
      <w:proofErr w:type="spellStart"/>
      <w:proofErr w:type="gramStart"/>
      <w:r w:rsidR="002632D7">
        <w:t>figref</w:t>
      </w:r>
      <w:proofErr w:type="spellEnd"/>
      <w:r w:rsidR="002632D7">
        <w:t>{</w:t>
      </w:r>
      <w:proofErr w:type="gramEnd"/>
      <w:r w:rsidR="002632D7">
        <w:t>05}{</w:t>
      </w:r>
      <w:r w:rsidRPr="00230B96">
        <w:t>F</w:t>
      </w:r>
      <w:r w:rsidR="002632D7">
        <w:t>}</w:t>
      </w:r>
      <w:r w:rsidRPr="00230B96">
        <w:t xml:space="preserve">). When </w:t>
      </w:r>
      <w:proofErr w:type="spellStart"/>
      <w:r w:rsidRPr="00230B96">
        <w:t>thresholded</w:t>
      </w:r>
      <w:proofErr w:type="spellEnd"/>
      <w:r w:rsidRPr="00230B96">
        <w:t xml:space="preserve"> to the same </w:t>
      </w:r>
      <w:proofErr w:type="spellStart"/>
      <w:r w:rsidRPr="00230B96">
        <w:t>sparsity</w:t>
      </w:r>
      <w:proofErr w:type="spellEnd"/>
      <w:r w:rsidRPr="00230B96">
        <w:t xml:space="preserve"> (82.1\%), only 42\% of cell pairs connected in one network were connected in the other while the average magnitude of such correlations was much lower in the case of the regularized estimator (</w:t>
      </w:r>
      <w:r w:rsidR="002632D7">
        <w:t>\</w:t>
      </w:r>
      <w:proofErr w:type="spellStart"/>
      <w:proofErr w:type="gramStart"/>
      <w:r w:rsidR="002632D7">
        <w:t>figref</w:t>
      </w:r>
      <w:proofErr w:type="spellEnd"/>
      <w:r w:rsidR="002632D7">
        <w:t>{</w:t>
      </w:r>
      <w:proofErr w:type="gramEnd"/>
      <w:r w:rsidR="002632D7">
        <w:t>05}{</w:t>
      </w:r>
      <w:r w:rsidRPr="00230B96">
        <w:t>F, H, and I</w:t>
      </w:r>
      <w:r w:rsidR="002632D7">
        <w:t>}</w:t>
      </w:r>
      <w:r w:rsidRPr="00230B96">
        <w:t xml:space="preserve">). In particular, many low sample correlations translated into negative interactions in the regularized estimate. </w:t>
      </w:r>
      <w:commentRangeStart w:id="8"/>
      <w:r w:rsidRPr="00230B96">
        <w:t>Indeed, the absence of correlation</w:t>
      </w:r>
      <w:r>
        <w:t>s</w:t>
      </w:r>
      <w:r w:rsidRPr="00230B96">
        <w:t xml:space="preserve"> between pairs of cells that both correlate similarly to several of their neighbors should be considered as significant as a high correlation coefficient. </w:t>
      </w:r>
      <w:commentRangeEnd w:id="8"/>
      <w:r w:rsidR="0000404C">
        <w:rPr>
          <w:rStyle w:val="CommentReference"/>
        </w:rPr>
        <w:commentReference w:id="8"/>
      </w:r>
      <w:r w:rsidRPr="00230B96">
        <w:t>Regularized partial correlations reveal such phenomena whereas regular sample correlations cannot.</w:t>
      </w:r>
    </w:p>
    <w:p w14:paraId="1F858350" w14:textId="77777777" w:rsidR="00C25032" w:rsidRPr="00230B96" w:rsidRDefault="00C25032" w:rsidP="00C25032">
      <w:pPr>
        <w:pStyle w:val="PlainText"/>
        <w:rPr>
          <w:rFonts w:ascii="Times" w:hAnsi="Times"/>
          <w:sz w:val="20"/>
          <w:szCs w:val="20"/>
        </w:rPr>
      </w:pPr>
    </w:p>
    <w:p w14:paraId="600B49EF" w14:textId="1E823D6B" w:rsidR="00C25032" w:rsidRPr="00230B96" w:rsidRDefault="00C25032" w:rsidP="00C25032">
      <w:r w:rsidRPr="00230B96">
        <w:t>Th</w:t>
      </w:r>
      <w:r w:rsidR="004439F8">
        <w:t xml:space="preserve">e average partial correlations </w:t>
      </w:r>
      <w:r w:rsidRPr="00230B96">
        <w:t xml:space="preserve">revealed by the </w:t>
      </w:r>
      <w:proofErr w:type="spellStart"/>
      <w:r w:rsidR="00967D9B">
        <w:t>sparse+latent</w:t>
      </w:r>
      <w:proofErr w:type="spellEnd"/>
      <w:r w:rsidR="00967D9B" w:rsidRPr="00230B96">
        <w:t xml:space="preserve"> </w:t>
      </w:r>
      <w:r w:rsidRPr="00230B96">
        <w:t xml:space="preserve">estimator </w:t>
      </w:r>
      <w:r>
        <w:t>at</w:t>
      </w:r>
      <w:r w:rsidRPr="00230B96">
        <w:t xml:space="preserve"> all 31 sites were about 5 times lower than the sample correlations </w:t>
      </w:r>
      <w:proofErr w:type="gramStart"/>
      <w:r w:rsidRPr="00230B96">
        <w:t>and  less</w:t>
      </w:r>
      <w:proofErr w:type="gramEnd"/>
      <w:r w:rsidRPr="00230B96">
        <w:t xml:space="preserve"> variable across sites (</w:t>
      </w:r>
      <w:r w:rsidR="002632D7">
        <w:t>\</w:t>
      </w:r>
      <w:proofErr w:type="spellStart"/>
      <w:r w:rsidR="002632D7">
        <w:t>figref</w:t>
      </w:r>
      <w:proofErr w:type="spellEnd"/>
      <w:r w:rsidR="002632D7">
        <w:t>{06}{</w:t>
      </w:r>
      <w:r w:rsidRPr="00230B96">
        <w:t>A</w:t>
      </w:r>
      <w:r w:rsidR="002632D7">
        <w:t>}</w:t>
      </w:r>
      <w:r w:rsidRPr="00230B96">
        <w:t>). The average node degree of the sparse component of the partial correlations and the number of inferred latent units varied widely between sites but generally increased with reco</w:t>
      </w:r>
      <w:r w:rsidR="002632D7">
        <w:t>rded population size (\</w:t>
      </w:r>
      <w:proofErr w:type="spellStart"/>
      <w:proofErr w:type="gramStart"/>
      <w:r w:rsidR="002632D7">
        <w:t>figref</w:t>
      </w:r>
      <w:proofErr w:type="spellEnd"/>
      <w:r w:rsidR="002632D7">
        <w:t>{</w:t>
      </w:r>
      <w:proofErr w:type="gramEnd"/>
      <w:r w:rsidR="002632D7">
        <w:t>06}{</w:t>
      </w:r>
      <w:r w:rsidRPr="00230B96">
        <w:t>B and C</w:t>
      </w:r>
      <w:r w:rsidR="002632D7">
        <w:t>}</w:t>
      </w:r>
      <w:r w:rsidRPr="00230B96">
        <w:t>). However, there was an inverse relationship between the number of latent units and</w:t>
      </w:r>
      <w:r w:rsidR="002632D7">
        <w:t xml:space="preserve"> the average node degree (</w:t>
      </w:r>
      <w:r w:rsidRPr="00230B96">
        <w:t>\</w:t>
      </w:r>
      <w:proofErr w:type="spellStart"/>
      <w:proofErr w:type="gramStart"/>
      <w:r w:rsidR="00E74150">
        <w:t>figref</w:t>
      </w:r>
      <w:proofErr w:type="spellEnd"/>
      <w:r w:rsidR="00E74150">
        <w:t>{</w:t>
      </w:r>
      <w:proofErr w:type="gramEnd"/>
      <w:r w:rsidR="002632D7">
        <w:t>06}{</w:t>
      </w:r>
      <w:r w:rsidRPr="00230B96">
        <w:t>D</w:t>
      </w:r>
      <w:r w:rsidR="002632D7">
        <w:t>}</w:t>
      </w:r>
      <w:r w:rsidRPr="00230B96">
        <w:t>). Several sites, even with relatively large population sizes, had fairly few pairwise interactions and were dominated by latent units.  These differences have multiple explanations, including differences in brain states and recording quality (</w:t>
      </w:r>
      <w:proofErr w:type="spellStart"/>
      <w:r w:rsidRPr="00230B96">
        <w:t>neuropil</w:t>
      </w:r>
      <w:proofErr w:type="spellEnd"/>
      <w:r w:rsidRPr="00230B96">
        <w:t xml:space="preserve"> contamination, motion). </w:t>
      </w:r>
    </w:p>
    <w:p w14:paraId="2C2046AB" w14:textId="77777777" w:rsidR="00C25032" w:rsidRPr="00230B96" w:rsidRDefault="00C25032" w:rsidP="00C25032">
      <w:pPr>
        <w:pStyle w:val="PlainText"/>
        <w:rPr>
          <w:rFonts w:ascii="Times" w:hAnsi="Times"/>
          <w:sz w:val="20"/>
          <w:szCs w:val="20"/>
        </w:rPr>
      </w:pPr>
    </w:p>
    <w:p w14:paraId="6D43D6B9"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5E9177C8"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0DAD282C"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{./figures/Figure06.pdf}</w:t>
      </w:r>
    </w:p>
    <w:p w14:paraId="46EAE4C5"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3C5729AA" w14:textId="77777777" w:rsidR="00C25032" w:rsidRDefault="00C25032" w:rsidP="00C25032">
      <w:pPr>
        <w:pStyle w:val="LaTeXFigure"/>
      </w:pPr>
      <w:r w:rsidRPr="00230B96">
        <w:t xml:space="preserve">    \</w:t>
      </w:r>
      <w:proofErr w:type="gramStart"/>
      <w:r w:rsidRPr="00230B96">
        <w:t>caption</w:t>
      </w:r>
      <w:proofErr w:type="gramEnd"/>
      <w:r w:rsidRPr="00230B96">
        <w:t xml:space="preserve">{{\bf Properties of </w:t>
      </w:r>
      <w:proofErr w:type="spellStart"/>
      <w:r w:rsidRPr="00230B96">
        <w:t>sparse+low-rank</w:t>
      </w:r>
      <w:proofErr w:type="spellEnd"/>
      <w:r w:rsidRPr="00230B96">
        <w:t xml:space="preserve"> regularized estimates from all imaged sites}</w:t>
      </w:r>
    </w:p>
    <w:p w14:paraId="4FBCFFB0" w14:textId="20A9F26F" w:rsidR="00BE2240" w:rsidRPr="00230B96" w:rsidRDefault="00BE2240" w:rsidP="00C25032">
      <w:pPr>
        <w:pStyle w:val="LaTeXFigure"/>
      </w:pPr>
      <w:r>
        <w:t>\\</w:t>
      </w:r>
    </w:p>
    <w:p w14:paraId="76E63F4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The average sample correlations </w:t>
      </w:r>
      <w:proofErr w:type="spellStart"/>
      <w:r w:rsidRPr="00230B96">
        <w:t>vs.~average</w:t>
      </w:r>
      <w:proofErr w:type="spellEnd"/>
      <w:r w:rsidRPr="00230B96">
        <w:t xml:space="preserve"> partial correlations for each imaged site. In each plot, the red asterisk indicates the site shown in figures \</w:t>
      </w:r>
      <w:proofErr w:type="gramStart"/>
      <w:r w:rsidRPr="00230B96">
        <w:t>ref{</w:t>
      </w:r>
      <w:proofErr w:type="gramEnd"/>
      <w:r w:rsidRPr="00230B96">
        <w:t>fig:03} and \ref{fig:05}.</w:t>
      </w:r>
    </w:p>
    <w:p w14:paraId="7A15EBBE"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w:t>
      </w:r>
      <w:proofErr w:type="gramStart"/>
      <w:r w:rsidRPr="00230B96">
        <w:t xml:space="preserve">The average node degree for sparse partial correlations </w:t>
      </w:r>
      <w:proofErr w:type="spellStart"/>
      <w:r w:rsidRPr="00230B96">
        <w:t>vs.~population</w:t>
      </w:r>
      <w:proofErr w:type="spellEnd"/>
      <w:r w:rsidRPr="00230B96">
        <w:t xml:space="preserve"> size in each imaged site.</w:t>
      </w:r>
      <w:proofErr w:type="gramEnd"/>
      <w:r w:rsidRPr="00230B96">
        <w:t xml:space="preserve"> </w:t>
      </w:r>
    </w:p>
    <w:p w14:paraId="3601C259"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The number of inferred latent units </w:t>
      </w:r>
      <w:proofErr w:type="spellStart"/>
      <w:r w:rsidRPr="00230B96">
        <w:t>vs.~population</w:t>
      </w:r>
      <w:proofErr w:type="spellEnd"/>
      <w:r w:rsidRPr="00230B96">
        <w:t xml:space="preserve"> size in each imaged site.</w:t>
      </w:r>
    </w:p>
    <w:p w14:paraId="7C89A094"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 The number latent units </w:t>
      </w:r>
      <w:proofErr w:type="spellStart"/>
      <w:r w:rsidRPr="00230B96">
        <w:t>vs.~average</w:t>
      </w:r>
      <w:proofErr w:type="spellEnd"/>
      <w:r w:rsidRPr="00230B96">
        <w:t xml:space="preserve"> node degree for sparse partial correlations for each site.</w:t>
      </w:r>
    </w:p>
    <w:p w14:paraId="46E23C36" w14:textId="77777777" w:rsidR="00C25032" w:rsidRPr="00230B96" w:rsidRDefault="00C25032" w:rsidP="00C25032">
      <w:pPr>
        <w:pStyle w:val="LaTeXFigure"/>
      </w:pPr>
      <w:r w:rsidRPr="00230B96">
        <w:t>}</w:t>
      </w:r>
    </w:p>
    <w:p w14:paraId="702CB390" w14:textId="77777777" w:rsidR="00C25032" w:rsidRPr="00230B96" w:rsidRDefault="00C25032" w:rsidP="00C25032">
      <w:pPr>
        <w:pStyle w:val="LaTeXFigure"/>
      </w:pPr>
      <w:r w:rsidRPr="00230B96">
        <w:t>\</w:t>
      </w:r>
      <w:proofErr w:type="gramStart"/>
      <w:r w:rsidRPr="00230B96">
        <w:t>label</w:t>
      </w:r>
      <w:proofErr w:type="gramEnd"/>
      <w:r w:rsidRPr="00230B96">
        <w:t>{fig:06}</w:t>
      </w:r>
    </w:p>
    <w:p w14:paraId="7DF1943E" w14:textId="77777777" w:rsidR="00C25032" w:rsidRPr="00230B96" w:rsidRDefault="00C25032" w:rsidP="00C25032">
      <w:pPr>
        <w:pStyle w:val="LaTeXFigure"/>
      </w:pPr>
      <w:r w:rsidRPr="00230B96">
        <w:t>\</w:t>
      </w:r>
      <w:proofErr w:type="gramStart"/>
      <w:r w:rsidRPr="00230B96">
        <w:t>end</w:t>
      </w:r>
      <w:proofErr w:type="gramEnd"/>
      <w:r w:rsidRPr="00230B96">
        <w:t>{figure}</w:t>
      </w:r>
    </w:p>
    <w:p w14:paraId="37D11552" w14:textId="77777777" w:rsidR="00C25032" w:rsidRPr="00230B96" w:rsidRDefault="00C25032" w:rsidP="00C25032">
      <w:pPr>
        <w:pStyle w:val="PlainText"/>
        <w:rPr>
          <w:rFonts w:ascii="Times" w:hAnsi="Times"/>
          <w:sz w:val="20"/>
          <w:szCs w:val="20"/>
        </w:rPr>
      </w:pPr>
    </w:p>
    <w:p w14:paraId="6B2BBBEF" w14:textId="25D3A726" w:rsidR="00C25032" w:rsidRPr="00230B96" w:rsidRDefault="00C25032" w:rsidP="00C25032">
      <w:r w:rsidRPr="00230B96">
        <w:t>We also examined the relationship of differences in orientation preference and physical distances (lateral and by depth) between pairs of cells to the average sample correlations, average regularized partial correlations, and inferred connectivity between them (Fig.\;\</w:t>
      </w:r>
      <w:proofErr w:type="gramStart"/>
      <w:r w:rsidRPr="00230B96">
        <w:t>ref{</w:t>
      </w:r>
      <w:proofErr w:type="gramEnd"/>
      <w:r w:rsidRPr="00230B96">
        <w:t xml:space="preserve">fig:07}). </w:t>
      </w:r>
      <w:commentRangeStart w:id="9"/>
      <w:r w:rsidRPr="00230B96">
        <w:t>The average partial correlations fell more rapidly with difference in preferred orientation (</w:t>
      </w:r>
      <w:r w:rsidR="003C17F5">
        <w:t>\</w:t>
      </w:r>
      <w:proofErr w:type="spellStart"/>
      <w:proofErr w:type="gramStart"/>
      <w:r w:rsidR="003C17F5">
        <w:t>figref</w:t>
      </w:r>
      <w:proofErr w:type="spellEnd"/>
      <w:r w:rsidR="003C17F5">
        <w:t>{</w:t>
      </w:r>
      <w:proofErr w:type="gramEnd"/>
      <w:r w:rsidR="002632D7">
        <w:t>07}{</w:t>
      </w:r>
      <w:r w:rsidRPr="00230B96">
        <w:t>A and D</w:t>
      </w:r>
      <w:r w:rsidR="002632D7">
        <w:t>}</w:t>
      </w:r>
      <w:r w:rsidRPr="00230B96">
        <w:t xml:space="preserve">) and lateral displacements at equal depths </w:t>
      </w:r>
      <w:r w:rsidR="002632D7">
        <w:t>($\pm 25\;\</w:t>
      </w:r>
      <w:proofErr w:type="spellStart"/>
      <w:r w:rsidR="002632D7">
        <w:t>mu$m</w:t>
      </w:r>
      <w:proofErr w:type="spellEnd"/>
      <w:r w:rsidR="002632D7">
        <w:t>) (\</w:t>
      </w:r>
      <w:proofErr w:type="spellStart"/>
      <w:r w:rsidR="002632D7">
        <w:t>figref</w:t>
      </w:r>
      <w:proofErr w:type="spellEnd"/>
      <w:r w:rsidR="002632D7">
        <w:t>{07}{</w:t>
      </w:r>
      <w:r w:rsidRPr="00230B96">
        <w:t>B and E</w:t>
      </w:r>
      <w:r w:rsidR="002632D7">
        <w:t>}</w:t>
      </w:r>
      <w:r w:rsidRPr="00230B96">
        <w:t>), and differences in depth at small ($\pm 25\;\</w:t>
      </w:r>
      <w:proofErr w:type="spellStart"/>
      <w:r w:rsidRPr="00230B96">
        <w:t>mu$m</w:t>
      </w:r>
      <w:proofErr w:type="spellEnd"/>
      <w:r w:rsidRPr="00230B96">
        <w:t>) lateral dis</w:t>
      </w:r>
      <w:r w:rsidR="002632D7">
        <w:t>placements (\</w:t>
      </w:r>
      <w:proofErr w:type="spellStart"/>
      <w:r w:rsidR="002632D7">
        <w:t>figref</w:t>
      </w:r>
      <w:proofErr w:type="spellEnd"/>
      <w:r w:rsidR="002632D7">
        <w:t>{07}{C</w:t>
      </w:r>
      <w:r w:rsidRPr="00230B96">
        <w:t xml:space="preserve"> and </w:t>
      </w:r>
      <w:r w:rsidR="002632D7">
        <w:t>F}</w:t>
      </w:r>
      <w:r w:rsidRPr="00230B96">
        <w:t>).</w:t>
      </w:r>
      <w:commentRangeEnd w:id="9"/>
      <w:r w:rsidR="00F95CE7">
        <w:rPr>
          <w:rStyle w:val="CommentReference"/>
        </w:rPr>
        <w:commentReference w:id="9"/>
      </w:r>
    </w:p>
    <w:p w14:paraId="07D5B52A" w14:textId="77777777" w:rsidR="00C25032" w:rsidRPr="00230B96" w:rsidRDefault="00C25032" w:rsidP="00C25032">
      <w:pPr>
        <w:pStyle w:val="PlainText"/>
        <w:rPr>
          <w:rFonts w:ascii="Times" w:hAnsi="Times"/>
          <w:sz w:val="20"/>
          <w:szCs w:val="20"/>
        </w:rPr>
      </w:pPr>
    </w:p>
    <w:p w14:paraId="2C93D11E" w14:textId="77777777" w:rsidR="00C25032" w:rsidRPr="00230B96" w:rsidRDefault="00C25032" w:rsidP="00C25032">
      <w:pPr>
        <w:pStyle w:val="LaTeXFigure"/>
      </w:pPr>
      <w:r w:rsidRPr="00230B96">
        <w:t>\</w:t>
      </w:r>
      <w:proofErr w:type="gramStart"/>
      <w:r w:rsidRPr="00230B96">
        <w:t>begin</w:t>
      </w:r>
      <w:proofErr w:type="gramEnd"/>
      <w:r w:rsidRPr="00230B96">
        <w:t>{figure}[!</w:t>
      </w:r>
      <w:proofErr w:type="spellStart"/>
      <w:r w:rsidRPr="00230B96">
        <w:t>ht</w:t>
      </w:r>
      <w:proofErr w:type="spellEnd"/>
      <w:r w:rsidRPr="00230B96">
        <w:t>]</w:t>
      </w:r>
    </w:p>
    <w:p w14:paraId="3DCA42F7" w14:textId="77777777" w:rsidR="00C25032" w:rsidRPr="00230B96" w:rsidRDefault="00C25032" w:rsidP="00C25032">
      <w:pPr>
        <w:pStyle w:val="LaTeXFigure"/>
      </w:pPr>
      <w:r w:rsidRPr="00230B96">
        <w:t xml:space="preserve">    \</w:t>
      </w:r>
      <w:proofErr w:type="gramStart"/>
      <w:r w:rsidRPr="00230B96">
        <w:t>begin</w:t>
      </w:r>
      <w:proofErr w:type="gramEnd"/>
      <w:r w:rsidRPr="00230B96">
        <w:t>{center}</w:t>
      </w:r>
    </w:p>
    <w:p w14:paraId="1377DA1F" w14:textId="77777777" w:rsidR="00C25032" w:rsidRPr="00230B96" w:rsidRDefault="00C25032" w:rsidP="00C25032">
      <w:pPr>
        <w:pStyle w:val="LaTeXFigure"/>
      </w:pPr>
      <w:r w:rsidRPr="00230B96">
        <w:t xml:space="preserve">        \</w:t>
      </w:r>
      <w:proofErr w:type="spellStart"/>
      <w:proofErr w:type="gramStart"/>
      <w:r w:rsidRPr="00230B96">
        <w:t>includegraphics</w:t>
      </w:r>
      <w:proofErr w:type="spellEnd"/>
      <w:proofErr w:type="gramEnd"/>
      <w:r w:rsidRPr="00230B96">
        <w:t>{./figures/Figure07.pdf}</w:t>
      </w:r>
    </w:p>
    <w:p w14:paraId="77F78950" w14:textId="77777777" w:rsidR="00C25032" w:rsidRPr="00230B96" w:rsidRDefault="00C25032" w:rsidP="00C25032">
      <w:pPr>
        <w:pStyle w:val="LaTeXFigure"/>
      </w:pPr>
      <w:r w:rsidRPr="00230B96">
        <w:t xml:space="preserve">    \</w:t>
      </w:r>
      <w:proofErr w:type="gramStart"/>
      <w:r w:rsidRPr="00230B96">
        <w:t>end</w:t>
      </w:r>
      <w:proofErr w:type="gramEnd"/>
      <w:r w:rsidRPr="00230B96">
        <w:t>{center}</w:t>
      </w:r>
    </w:p>
    <w:p w14:paraId="6E5BA8C9" w14:textId="77777777" w:rsidR="00C25032" w:rsidRPr="00230B96" w:rsidRDefault="00C25032" w:rsidP="00C25032">
      <w:pPr>
        <w:pStyle w:val="LaTeXFigure"/>
      </w:pPr>
      <w:r w:rsidRPr="00230B96">
        <w:t xml:space="preserve">    \</w:t>
      </w:r>
      <w:proofErr w:type="gramStart"/>
      <w:r w:rsidRPr="00230B96">
        <w:t>caption</w:t>
      </w:r>
      <w:proofErr w:type="gramEnd"/>
      <w:r w:rsidRPr="00230B96">
        <w:t>{{\bf Dependence of correlations and partial correlations on orientation tuning differences and physical distance between cell pairs.}</w:t>
      </w:r>
    </w:p>
    <w:p w14:paraId="4D67286C"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A--C.} Average partial correlations (red) estimated by $C_{\</w:t>
      </w:r>
      <w:proofErr w:type="spellStart"/>
      <w:r w:rsidRPr="00230B96">
        <w:t>sf</w:t>
      </w:r>
      <w:proofErr w:type="spellEnd"/>
      <w:r w:rsidRPr="00230B96">
        <w:t xml:space="preserve"> </w:t>
      </w:r>
      <w:proofErr w:type="spellStart"/>
      <w:r w:rsidRPr="00230B96">
        <w:t>sparse+latent</w:t>
      </w:r>
      <w:proofErr w:type="spellEnd"/>
      <w:r w:rsidRPr="00230B96">
        <w:t>}$ and average sample correlations (black) averaged across multiple imaged sites. In each site, the correlations were normalized by the respective average correlation shown in Fig.\;\</w:t>
      </w:r>
      <w:proofErr w:type="gramStart"/>
      <w:r w:rsidRPr="00230B96">
        <w:t>ref{</w:t>
      </w:r>
      <w:proofErr w:type="gramEnd"/>
      <w:r w:rsidRPr="00230B96">
        <w:t>fig:06}\,A.  The number $n$ of sites that qualified to be included in the analysis is indicated. Sites were included if they had at least 20 pairs of neurons in each of the intervals. The error bars indicate the standard error of the mean for based on $n$.</w:t>
      </w:r>
    </w:p>
    <w:p w14:paraId="09868563"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A.} Average correlations between pairs of neurons tuned to orientation with differences in preferred orientation in the intervals of 0--15$^\</w:t>
      </w:r>
      <w:proofErr w:type="spellStart"/>
      <w:r w:rsidRPr="00230B96">
        <w:t>circ</w:t>
      </w:r>
      <w:proofErr w:type="spellEnd"/>
      <w:r w:rsidRPr="00230B96">
        <w:t>$, 15--45$^\</w:t>
      </w:r>
      <w:proofErr w:type="spellStart"/>
      <w:r w:rsidRPr="00230B96">
        <w:t>circ</w:t>
      </w:r>
      <w:proofErr w:type="spellEnd"/>
      <w:r w:rsidRPr="00230B96">
        <w:t>$ and 45--90$^\</w:t>
      </w:r>
      <w:proofErr w:type="spellStart"/>
      <w:r w:rsidRPr="00230B96">
        <w:t>circ</w:t>
      </w:r>
      <w:proofErr w:type="spellEnd"/>
      <w:r w:rsidRPr="00230B96">
        <w:t xml:space="preserve">$. </w:t>
      </w:r>
    </w:p>
    <w:p w14:paraId="08B7EBC1"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B.} Average correlations between pairs of neurons located at the same depth ($\pm$25$\</w:t>
      </w:r>
      <w:proofErr w:type="spellStart"/>
      <w:r w:rsidRPr="00230B96">
        <w:t>mu$m</w:t>
      </w:r>
      <w:proofErr w:type="spellEnd"/>
      <w:r w:rsidRPr="00230B96">
        <w:t>) separated by lateral distances in the intervals of 0--25 $\</w:t>
      </w:r>
      <w:proofErr w:type="spellStart"/>
      <w:r w:rsidRPr="00230B96">
        <w:t>mu$m</w:t>
      </w:r>
      <w:proofErr w:type="spellEnd"/>
      <w:r w:rsidRPr="00230B96">
        <w:t>, 25--75 $\</w:t>
      </w:r>
      <w:proofErr w:type="spellStart"/>
      <w:r w:rsidRPr="00230B96">
        <w:t>mu$m</w:t>
      </w:r>
      <w:proofErr w:type="spellEnd"/>
      <w:r w:rsidRPr="00230B96">
        <w:t>, 75--150 $\</w:t>
      </w:r>
      <w:proofErr w:type="spellStart"/>
      <w:r w:rsidRPr="00230B96">
        <w:t>mu$m</w:t>
      </w:r>
      <w:proofErr w:type="spellEnd"/>
      <w:r w:rsidRPr="00230B96">
        <w:t>, and 150+ $\</w:t>
      </w:r>
      <w:proofErr w:type="spellStart"/>
      <w:r w:rsidRPr="00230B96">
        <w:t>mu$m</w:t>
      </w:r>
      <w:proofErr w:type="spellEnd"/>
      <w:r w:rsidRPr="00230B96">
        <w:t>.</w:t>
      </w:r>
    </w:p>
    <w:p w14:paraId="12DBF4DA"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C.} Average correlations between pairs of neurons displaced laterally by less than 25 $\</w:t>
      </w:r>
      <w:proofErr w:type="spellStart"/>
      <w:r w:rsidRPr="00230B96">
        <w:t>mu$m</w:t>
      </w:r>
      <w:proofErr w:type="spellEnd"/>
      <w:r w:rsidRPr="00230B96">
        <w:t xml:space="preserve"> separated in depth by distances in the intervals of 0-25 $\</w:t>
      </w:r>
      <w:proofErr w:type="spellStart"/>
      <w:r w:rsidRPr="00230B96">
        <w:t>mu$m</w:t>
      </w:r>
      <w:proofErr w:type="spellEnd"/>
      <w:r w:rsidRPr="00230B96">
        <w:t>, 25--60 $\</w:t>
      </w:r>
      <w:proofErr w:type="spellStart"/>
      <w:r w:rsidRPr="00230B96">
        <w:t>mu$m</w:t>
      </w:r>
      <w:proofErr w:type="spellEnd"/>
      <w:r w:rsidRPr="00230B96">
        <w:t>, and 60+ $\</w:t>
      </w:r>
      <w:proofErr w:type="spellStart"/>
      <w:r w:rsidRPr="00230B96">
        <w:t>mu$m</w:t>
      </w:r>
      <w:proofErr w:type="spellEnd"/>
      <w:r w:rsidRPr="00230B96">
        <w:t>.</w:t>
      </w:r>
    </w:p>
    <w:p w14:paraId="1B4D0958" w14:textId="77777777" w:rsidR="00C25032" w:rsidRPr="00230B96" w:rsidRDefault="00C25032" w:rsidP="00C25032">
      <w:pPr>
        <w:pStyle w:val="LaTeXFigure"/>
      </w:pPr>
      <w:r w:rsidRPr="00230B96">
        <w:t xml:space="preserve">    {\</w:t>
      </w:r>
      <w:proofErr w:type="gramStart"/>
      <w:r w:rsidRPr="00230B96">
        <w:t>bf</w:t>
      </w:r>
      <w:proofErr w:type="gramEnd"/>
      <w:r w:rsidRPr="00230B96">
        <w:t xml:space="preserve"> D--F.} Normalized connectivity of positive (green) and negative (dark red) interactions from the sparse component obtained from $C_{\</w:t>
      </w:r>
      <w:proofErr w:type="spellStart"/>
      <w:r w:rsidRPr="00230B96">
        <w:t>sf</w:t>
      </w:r>
      <w:proofErr w:type="spellEnd"/>
      <w:r w:rsidRPr="00230B96">
        <w:t xml:space="preserve"> </w:t>
      </w:r>
      <w:proofErr w:type="spellStart"/>
      <w:r w:rsidRPr="00230B96">
        <w:t>sparse+latent</w:t>
      </w:r>
      <w:proofErr w:type="spellEnd"/>
      <w:r w:rsidRPr="00230B96">
        <w:t xml:space="preserve">}$. Normalized connectivity was computed as the fraction of pairs connected by interactions of corresponding signs in each interval divided by the fraction of non-zero interactions across the entire site. </w:t>
      </w:r>
      <w:proofErr w:type="gramStart"/>
      <w:r w:rsidRPr="00230B96">
        <w:t>Site were</w:t>
      </w:r>
      <w:proofErr w:type="gramEnd"/>
      <w:r w:rsidRPr="00230B96">
        <w:t xml:space="preserve"> included in the analysis only if they had at least 20 cell pairs in each interval. The error bars indicate the standard error of the mean based on the number $n$ of sites included in the analysis.</w:t>
      </w:r>
    </w:p>
    <w:p w14:paraId="756C26A5" w14:textId="77777777" w:rsidR="00C25032" w:rsidRPr="00230B96" w:rsidRDefault="00C25032" w:rsidP="00C25032">
      <w:pPr>
        <w:pStyle w:val="LaTeXFigure"/>
      </w:pPr>
      <w:r w:rsidRPr="00230B96">
        <w:t>}</w:t>
      </w:r>
    </w:p>
    <w:p w14:paraId="51137230" w14:textId="77777777" w:rsidR="00C25032" w:rsidRPr="00230B96" w:rsidRDefault="00C25032" w:rsidP="00C25032">
      <w:pPr>
        <w:pStyle w:val="LaTeXFigure"/>
      </w:pPr>
      <w:r w:rsidRPr="00230B96">
        <w:t>\</w:t>
      </w:r>
      <w:proofErr w:type="gramStart"/>
      <w:r w:rsidRPr="00230B96">
        <w:t>label</w:t>
      </w:r>
      <w:proofErr w:type="gramEnd"/>
      <w:r w:rsidRPr="00230B96">
        <w:t>{fig:07}</w:t>
      </w:r>
    </w:p>
    <w:p w14:paraId="72108B27" w14:textId="77777777" w:rsidR="00C25032" w:rsidRPr="00230B96" w:rsidRDefault="00C25032" w:rsidP="00C25032">
      <w:pPr>
        <w:pStyle w:val="LaTeXFigure"/>
      </w:pPr>
      <w:r w:rsidRPr="00230B96">
        <w:t>\</w:t>
      </w:r>
      <w:proofErr w:type="gramStart"/>
      <w:r w:rsidRPr="00230B96">
        <w:t>end</w:t>
      </w:r>
      <w:proofErr w:type="gramEnd"/>
      <w:r w:rsidRPr="00230B96">
        <w:t>{figure}</w:t>
      </w:r>
    </w:p>
    <w:p w14:paraId="7FB750B3" w14:textId="77777777" w:rsidR="00C25032" w:rsidRPr="00230B96" w:rsidRDefault="00C25032" w:rsidP="00C25032">
      <w:pPr>
        <w:pStyle w:val="PlainText"/>
        <w:rPr>
          <w:rFonts w:ascii="Times" w:hAnsi="Times"/>
          <w:sz w:val="20"/>
          <w:szCs w:val="20"/>
        </w:rPr>
      </w:pPr>
    </w:p>
    <w:p w14:paraId="6285DABA" w14:textId="1A71777A" w:rsidR="00114053" w:rsidRDefault="00C25032" w:rsidP="00C546E2">
      <w:r w:rsidRPr="00230B96">
        <w:t xml:space="preserve">The connectivity </w:t>
      </w:r>
      <w:r>
        <w:t>expressed by the</w:t>
      </w:r>
      <w:r w:rsidRPr="00230B96">
        <w:t xml:space="preserve"> partial correlations in the regularized estimate had different organization for positive and negative interactions. Positive interactions fell rapidly as a function of difference in preferred orientation (</w:t>
      </w:r>
      <w:r w:rsidR="00C546E2">
        <w:t>\</w:t>
      </w:r>
      <w:proofErr w:type="spellStart"/>
      <w:proofErr w:type="gramStart"/>
      <w:r w:rsidR="00C546E2">
        <w:t>figref</w:t>
      </w:r>
      <w:proofErr w:type="spellEnd"/>
      <w:r w:rsidR="00C546E2">
        <w:t>{</w:t>
      </w:r>
      <w:proofErr w:type="gramEnd"/>
      <w:r w:rsidR="00C546E2">
        <w:t>07}{D}</w:t>
      </w:r>
      <w:r w:rsidRPr="00230B96">
        <w:t>), lateral displacements (</w:t>
      </w:r>
      <w:r w:rsidR="00C546E2">
        <w:t>\</w:t>
      </w:r>
      <w:proofErr w:type="spellStart"/>
      <w:r w:rsidR="00C546E2">
        <w:t>figref</w:t>
      </w:r>
      <w:proofErr w:type="spellEnd"/>
      <w:r w:rsidR="00C546E2">
        <w:t>{07}{E}</w:t>
      </w:r>
      <w:r w:rsidRPr="00230B96">
        <w:t>), and displacement in depth (</w:t>
      </w:r>
      <w:r w:rsidR="00C546E2">
        <w:t>\</w:t>
      </w:r>
      <w:proofErr w:type="spellStart"/>
      <w:r w:rsidR="00C546E2">
        <w:t>figref</w:t>
      </w:r>
      <w:proofErr w:type="spellEnd"/>
      <w:r w:rsidR="00C546E2">
        <w:t>{</w:t>
      </w:r>
      <w:r w:rsidRPr="00230B96">
        <w:t>07}</w:t>
      </w:r>
      <w:r w:rsidR="00C546E2">
        <w:t>{F}</w:t>
      </w:r>
      <w:r w:rsidRPr="00230B96">
        <w:t>). Negative interactions were much less selective (</w:t>
      </w:r>
      <w:r w:rsidR="00C546E2">
        <w:t>\</w:t>
      </w:r>
      <w:proofErr w:type="spellStart"/>
      <w:proofErr w:type="gramStart"/>
      <w:r w:rsidR="00C546E2">
        <w:t>figref</w:t>
      </w:r>
      <w:proofErr w:type="spellEnd"/>
      <w:r w:rsidR="00C546E2">
        <w:t>{</w:t>
      </w:r>
      <w:proofErr w:type="gramEnd"/>
      <w:r w:rsidR="00C546E2">
        <w:t>07}{D--F}</w:t>
      </w:r>
      <w:r w:rsidRPr="00230B96">
        <w:t>).</w:t>
      </w:r>
    </w:p>
    <w:p w14:paraId="0E014496" w14:textId="77777777" w:rsidR="00C546E2" w:rsidRPr="00C546E2" w:rsidRDefault="00C546E2" w:rsidP="00C546E2"/>
    <w:p w14:paraId="442501D0" w14:textId="77777777" w:rsidR="00114053" w:rsidRPr="00230B96" w:rsidRDefault="00114053" w:rsidP="00E3174C">
      <w:pPr>
        <w:pStyle w:val="Heading1"/>
      </w:pPr>
      <w:r w:rsidRPr="00230B96">
        <w:t>\</w:t>
      </w:r>
      <w:proofErr w:type="gramStart"/>
      <w:r w:rsidRPr="00230B96">
        <w:t>section</w:t>
      </w:r>
      <w:proofErr w:type="gramEnd"/>
      <w:r w:rsidRPr="00230B96">
        <w:t>*{Discussion}</w:t>
      </w:r>
    </w:p>
    <w:p w14:paraId="6D0262F2" w14:textId="76D5D7E1" w:rsidR="00D71487" w:rsidRDefault="00D71487" w:rsidP="000C2615"/>
    <w:p w14:paraId="2E114654" w14:textId="77777777" w:rsidR="009E6E85" w:rsidRDefault="009E6E85" w:rsidP="000C2615"/>
    <w:p w14:paraId="185E19F2" w14:textId="0125CB4D" w:rsidR="00546C90" w:rsidRDefault="00546C90" w:rsidP="00546C90">
      <w:pPr>
        <w:pStyle w:val="Heading2"/>
      </w:pPr>
      <w:r>
        <w:t>\</w:t>
      </w:r>
      <w:proofErr w:type="gramStart"/>
      <w:r>
        <w:t>paragraph</w:t>
      </w:r>
      <w:proofErr w:type="gramEnd"/>
      <w:r>
        <w:t>{</w:t>
      </w:r>
      <w:r w:rsidR="00A434CE">
        <w:t>Functional connectivity as a network of pairwise interactions</w:t>
      </w:r>
      <w:r>
        <w:t>}</w:t>
      </w:r>
    </w:p>
    <w:p w14:paraId="6D3804A6" w14:textId="0DE39EEE" w:rsidR="00C738B8" w:rsidRDefault="00AA2EEB" w:rsidP="000C2615">
      <w:r>
        <w:t xml:space="preserve">Functional connectivity is often expressed as a network of pairwise interactions. </w:t>
      </w:r>
      <w:r w:rsidR="00351700">
        <w:t xml:space="preserve">The </w:t>
      </w:r>
      <w:r w:rsidR="00292553">
        <w:t>intended purpose</w:t>
      </w:r>
      <w:r w:rsidR="00A62422">
        <w:t xml:space="preserve"> of </w:t>
      </w:r>
      <w:r w:rsidR="00292553">
        <w:t>many</w:t>
      </w:r>
      <w:r w:rsidR="00351700">
        <w:t xml:space="preserve"> </w:t>
      </w:r>
      <w:r w:rsidR="00A62422">
        <w:t>studies</w:t>
      </w:r>
      <w:r w:rsidR="00351700">
        <w:t xml:space="preserve"> of </w:t>
      </w:r>
      <w:r w:rsidR="00C64204">
        <w:t xml:space="preserve">functional connectivity </w:t>
      </w:r>
      <w:r w:rsidR="00351700">
        <w:t>is to</w:t>
      </w:r>
      <w:r w:rsidR="00292553">
        <w:t xml:space="preserve"> </w:t>
      </w:r>
      <w:r w:rsidR="000D0BE0">
        <w:t>estimate</w:t>
      </w:r>
      <w:r w:rsidR="00292553">
        <w:t xml:space="preserve"> the circuit’s anatomical</w:t>
      </w:r>
      <w:r w:rsidR="00C64204">
        <w:t xml:space="preserve"> connectivity</w:t>
      </w:r>
      <w:r w:rsidR="00522B8C">
        <w:t xml:space="preserve"> solely from the observed multineuronal spiking activity</w:t>
      </w:r>
      <w:r w:rsidR="00C64204">
        <w:t>.  For example, c</w:t>
      </w:r>
      <w:r w:rsidR="00F81B00">
        <w:t>haract</w:t>
      </w:r>
      <w:r w:rsidR="000B704F">
        <w:t xml:space="preserve">eristic peaks and troughs in </w:t>
      </w:r>
      <w:r w:rsidR="00351700">
        <w:t xml:space="preserve">the </w:t>
      </w:r>
      <w:r w:rsidR="000B704F">
        <w:t>pairwise</w:t>
      </w:r>
      <w:r w:rsidR="00F81B00">
        <w:t xml:space="preserve"> cross-</w:t>
      </w:r>
      <w:proofErr w:type="spellStart"/>
      <w:r w:rsidR="00F81B00">
        <w:t>correlogram</w:t>
      </w:r>
      <w:r w:rsidR="000B704F">
        <w:t>s</w:t>
      </w:r>
      <w:proofErr w:type="spellEnd"/>
      <w:r w:rsidR="00F81B00">
        <w:t xml:space="preserve"> of recorded s</w:t>
      </w:r>
      <w:r w:rsidR="00BD6DA9">
        <w:t xml:space="preserve">pike trains </w:t>
      </w:r>
      <w:r w:rsidR="00F81B00">
        <w:t>contain</w:t>
      </w:r>
      <w:r w:rsidR="00BD6DA9">
        <w:t xml:space="preserve"> </w:t>
      </w:r>
      <w:r w:rsidR="00351700">
        <w:t>st</w:t>
      </w:r>
      <w:r w:rsidR="005D0671">
        <w:t>atistical signatures of directional</w:t>
      </w:r>
      <w:r w:rsidR="00351700">
        <w:t xml:space="preserve"> mono</w:t>
      </w:r>
      <w:r w:rsidR="00BD6DA9">
        <w:t>synaptic conn</w:t>
      </w:r>
      <w:r w:rsidR="00F81B00">
        <w:t>ections or shared synaptic inputs</w:t>
      </w:r>
      <w:r w:rsidR="000B704F">
        <w:t xml:space="preserve"> \</w:t>
      </w:r>
      <w:proofErr w:type="gramStart"/>
      <w:r w:rsidR="000B704F">
        <w:t>ci</w:t>
      </w:r>
      <w:r w:rsidR="00351700">
        <w:t>te{</w:t>
      </w:r>
      <w:proofErr w:type="gramEnd"/>
      <w:r w:rsidR="00351700">
        <w:t>Gerstein:1964,</w:t>
      </w:r>
      <w:r w:rsidR="000B704F">
        <w:t xml:space="preserve"> </w:t>
      </w:r>
      <w:r w:rsidR="001978B5">
        <w:t>Perkel:1967</w:t>
      </w:r>
      <w:r w:rsidR="00351700">
        <w:t>,</w:t>
      </w:r>
      <w:r w:rsidR="00A62422">
        <w:t xml:space="preserve"> </w:t>
      </w:r>
      <w:r w:rsidR="005B1C13">
        <w:t xml:space="preserve">Moore:1970, Alonso:1998, </w:t>
      </w:r>
      <w:r w:rsidR="000B704F">
        <w:t>Denman:2013</w:t>
      </w:r>
      <w:r w:rsidR="00351700">
        <w:t xml:space="preserve">}. </w:t>
      </w:r>
      <w:r w:rsidR="005D0671">
        <w:t xml:space="preserve"> Such</w:t>
      </w:r>
      <w:r w:rsidR="00055E28">
        <w:t xml:space="preserve"> signatures </w:t>
      </w:r>
      <w:r w:rsidR="005D0671">
        <w:t xml:space="preserve">are still ambiguous as they </w:t>
      </w:r>
      <w:r w:rsidR="00327770">
        <w:t xml:space="preserve">can arise from </w:t>
      </w:r>
      <w:r w:rsidR="00055E28">
        <w:t>network effects</w:t>
      </w:r>
      <w:r w:rsidR="00292553">
        <w:t xml:space="preserve"> </w:t>
      </w:r>
      <w:r w:rsidR="00522B8C">
        <w:t xml:space="preserve">other than </w:t>
      </w:r>
      <w:r w:rsidR="0056160B">
        <w:t xml:space="preserve">direct synaptic connections </w:t>
      </w:r>
      <w:r w:rsidR="00292553">
        <w:t>\</w:t>
      </w:r>
      <w:proofErr w:type="gramStart"/>
      <w:r w:rsidR="00292553">
        <w:t>cite{</w:t>
      </w:r>
      <w:proofErr w:type="gramEnd"/>
      <w:r w:rsidR="00292553">
        <w:t>Aertsen:1989}</w:t>
      </w:r>
      <w:r w:rsidR="00327770">
        <w:t>.  With simultaneous reco</w:t>
      </w:r>
      <w:r w:rsidR="00A62422">
        <w:t xml:space="preserve">rdings from a larger </w:t>
      </w:r>
      <w:r w:rsidR="0056160B">
        <w:t>subset</w:t>
      </w:r>
      <w:r w:rsidR="00A62422">
        <w:t xml:space="preserve"> of neurons in the circuit, ambiguities can be resolved by </w:t>
      </w:r>
      <w:r w:rsidR="00292553">
        <w:t xml:space="preserve">inferring </w:t>
      </w:r>
      <w:r w:rsidR="0056160B">
        <w:t>the c</w:t>
      </w:r>
      <w:r w:rsidR="00A62422">
        <w:t>onditional dependencies between pairs of neurons</w:t>
      </w:r>
      <w:r w:rsidR="00292553">
        <w:t xml:space="preserve">.  </w:t>
      </w:r>
      <w:commentRangeStart w:id="10"/>
      <w:r w:rsidR="00292553">
        <w:t xml:space="preserve">Since direct causal interactions between neurons produce statistical dependency even after conditioning on the state of </w:t>
      </w:r>
      <w:r w:rsidR="00546C90">
        <w:t>the rest of the network</w:t>
      </w:r>
      <w:r w:rsidR="00292553">
        <w:t xml:space="preserve">, conditionally independent neurons can be inferred to lack </w:t>
      </w:r>
      <w:r w:rsidR="00546C90">
        <w:t>a direct causal</w:t>
      </w:r>
      <w:r w:rsidR="0056160B">
        <w:t xml:space="preserve"> influence.  </w:t>
      </w:r>
      <w:commentRangeEnd w:id="10"/>
      <w:r w:rsidR="002C24BA">
        <w:rPr>
          <w:rStyle w:val="CommentReference"/>
        </w:rPr>
        <w:commentReference w:id="10"/>
      </w:r>
      <w:r w:rsidR="0056160B">
        <w:t xml:space="preserve">Such conditional dependencies can be inferred by fitting a probabilistic model of the joint population activity. For example, generalized linear models (GLMs) </w:t>
      </w:r>
      <w:r w:rsidR="002C24BA">
        <w:t>can</w:t>
      </w:r>
      <w:r w:rsidR="00546C90">
        <w:t xml:space="preserve"> include biophysically plausible synaptic integration and membrane </w:t>
      </w:r>
      <w:r w:rsidR="0056160B">
        <w:t>kinetics</w:t>
      </w:r>
      <w:r w:rsidR="00616673">
        <w:t>, individual neurons’ stimulus drive,</w:t>
      </w:r>
      <w:r w:rsidR="00546C90">
        <w:t xml:space="preserve"> and a network of synaptic couplings \</w:t>
      </w:r>
      <w:proofErr w:type="gramStart"/>
      <w:r w:rsidR="00546C90">
        <w:t>cite{</w:t>
      </w:r>
      <w:proofErr w:type="gramEnd"/>
      <w:r w:rsidR="00546C90">
        <w:t xml:space="preserve">Pillow:2008}.  </w:t>
      </w:r>
      <w:r w:rsidR="002C24BA">
        <w:t>M</w:t>
      </w:r>
      <w:r w:rsidR="00546C90">
        <w:t>aximum entropy model</w:t>
      </w:r>
      <w:r w:rsidR="0056160B">
        <w:t>s</w:t>
      </w:r>
      <w:r w:rsidR="00546C90">
        <w:t xml:space="preserve"> </w:t>
      </w:r>
      <w:r w:rsidR="0056160B">
        <w:t>are</w:t>
      </w:r>
      <w:r w:rsidR="002C24BA">
        <w:t xml:space="preserve"> similarly</w:t>
      </w:r>
      <w:r w:rsidR="0056160B">
        <w:t xml:space="preserve"> constrained by observed</w:t>
      </w:r>
      <w:r w:rsidR="00546C90">
        <w:t xml:space="preserve"> pairwise correlations</w:t>
      </w:r>
      <w:r w:rsidR="00616673">
        <w:t xml:space="preserve"> \</w:t>
      </w:r>
      <w:proofErr w:type="gramStart"/>
      <w:r w:rsidR="00616673">
        <w:t>cite{</w:t>
      </w:r>
      <w:proofErr w:type="gramEnd"/>
      <w:r w:rsidR="00616673">
        <w:t xml:space="preserve">Schneidman:2006, Tkacik:2006, </w:t>
      </w:r>
      <w:r w:rsidR="00751CF0">
        <w:t xml:space="preserve">Yu:2008, </w:t>
      </w:r>
      <w:r w:rsidR="00616673">
        <w:t xml:space="preserve">Tang:2009, Shlens:2009} </w:t>
      </w:r>
      <w:r w:rsidR="00546C90">
        <w:t xml:space="preserve">.  Although not </w:t>
      </w:r>
      <w:r w:rsidR="00616673">
        <w:t xml:space="preserve">informed by </w:t>
      </w:r>
      <w:r w:rsidR="00546C90">
        <w:t>physiolog</w:t>
      </w:r>
      <w:r w:rsidR="00FC0091">
        <w:t>y</w:t>
      </w:r>
      <w:r w:rsidR="00546C90">
        <w:t>, maximum entropy models are attractive beca</w:t>
      </w:r>
      <w:r w:rsidR="00616673">
        <w:t>use they account for the observed statistics</w:t>
      </w:r>
      <w:r w:rsidR="00546C90">
        <w:t xml:space="preserve"> with</w:t>
      </w:r>
      <w:r w:rsidR="00616673">
        <w:t xml:space="preserve"> </w:t>
      </w:r>
      <w:commentRangeStart w:id="11"/>
      <w:r w:rsidR="00616673">
        <w:t xml:space="preserve">fewest other assumptions </w:t>
      </w:r>
      <w:commentRangeEnd w:id="11"/>
      <w:r w:rsidR="002C24BA">
        <w:rPr>
          <w:rStyle w:val="CommentReference"/>
        </w:rPr>
        <w:commentReference w:id="11"/>
      </w:r>
      <w:r w:rsidR="00616673">
        <w:t xml:space="preserve">about the distribution: the investigator need only choose which statistics </w:t>
      </w:r>
      <w:r w:rsidR="00751CF0">
        <w:t>to match</w:t>
      </w:r>
      <w:r w:rsidR="00616673">
        <w:t xml:space="preserve">. </w:t>
      </w:r>
      <w:r w:rsidR="0056160B">
        <w:t xml:space="preserve"> Under the multivariate normal distribution, the conditional dependencies between pairs of neurons are expressed by the partial correlations between them.</w:t>
      </w:r>
      <w:r w:rsidR="00616673">
        <w:t xml:space="preserve"> </w:t>
      </w:r>
      <w:r w:rsidR="0056160B">
        <w:t xml:space="preserve">  Each probabilistic model, fitted to the same data may reveal a different network of \</w:t>
      </w:r>
      <w:proofErr w:type="spellStart"/>
      <w:proofErr w:type="gramStart"/>
      <w:r w:rsidR="0056160B">
        <w:t>sq</w:t>
      </w:r>
      <w:proofErr w:type="spellEnd"/>
      <w:r w:rsidR="0056160B">
        <w:t>{</w:t>
      </w:r>
      <w:proofErr w:type="gramEnd"/>
      <w:r w:rsidR="0056160B">
        <w:t xml:space="preserve">interactions}, </w:t>
      </w:r>
      <w:r w:rsidR="0062265D">
        <w:t xml:space="preserve"> \emph{i.e.}\;conditional dependencies between pairs of neurons</w:t>
      </w:r>
      <w:r w:rsidR="00214FA2">
        <w:t xml:space="preserve">. </w:t>
      </w:r>
    </w:p>
    <w:p w14:paraId="2D9714D8" w14:textId="77777777" w:rsidR="00214FA2" w:rsidRDefault="00214FA2" w:rsidP="000C2615"/>
    <w:p w14:paraId="1DF7B7D4" w14:textId="1D907511" w:rsidR="00C738B8" w:rsidRDefault="002C24BA" w:rsidP="005D035E">
      <w:r>
        <w:t>I</w:t>
      </w:r>
      <w:r w:rsidR="005845A5">
        <w:t>nference of the</w:t>
      </w:r>
      <w:r w:rsidR="00214FA2">
        <w:t xml:space="preserve"> conditional dependencies also depends on the complete</w:t>
      </w:r>
      <w:r w:rsidR="00340ACE">
        <w:t>ness of the recorded population:  T</w:t>
      </w:r>
      <w:r w:rsidR="00214FA2">
        <w:t xml:space="preserve">o </w:t>
      </w:r>
      <w:r w:rsidR="005845A5">
        <w:t xml:space="preserve">properly </w:t>
      </w:r>
      <w:r w:rsidR="00340ACE">
        <w:t>c</w:t>
      </w:r>
      <w:r w:rsidR="00214FA2">
        <w:t>ondition the intera</w:t>
      </w:r>
      <w:r w:rsidR="00340ACE">
        <w:t>ction</w:t>
      </w:r>
      <w:r w:rsidR="00214FA2">
        <w:t xml:space="preserve"> between a pair of neurons on the activity of </w:t>
      </w:r>
      <w:r w:rsidR="0056160B">
        <w:t xml:space="preserve">the </w:t>
      </w:r>
      <w:r w:rsidR="00214FA2">
        <w:t>other neurons</w:t>
      </w:r>
      <w:r w:rsidR="00644170">
        <w:t xml:space="preserve"> under a given </w:t>
      </w:r>
      <w:r w:rsidR="0056160B">
        <w:t>probabilistic model</w:t>
      </w:r>
      <w:r w:rsidR="00214FA2">
        <w:t xml:space="preserve">, </w:t>
      </w:r>
      <w:r w:rsidR="00340ACE">
        <w:t xml:space="preserve">the recording must include all the other neurons with which the pair can potentially interact. </w:t>
      </w:r>
      <w:r w:rsidR="005D035E">
        <w:t xml:space="preserve">Otherwise, interactions with unobserved portions of the circuit </w:t>
      </w:r>
      <w:r w:rsidR="00973214">
        <w:t xml:space="preserve">can </w:t>
      </w:r>
      <w:r w:rsidR="005D035E">
        <w:t xml:space="preserve">introduce false conditional dependencies between observed neurons. For this reason, the most successful applications of statistical models of population activity have been in </w:t>
      </w:r>
      <w:r w:rsidR="00973214">
        <w:t>\</w:t>
      </w:r>
      <w:proofErr w:type="gramStart"/>
      <w:r w:rsidR="00973214">
        <w:t>emph{</w:t>
      </w:r>
      <w:proofErr w:type="gramEnd"/>
      <w:r w:rsidR="005D035E">
        <w:t>in vitro</w:t>
      </w:r>
      <w:r w:rsidR="00973214">
        <w:t>}</w:t>
      </w:r>
      <w:r w:rsidR="005D035E">
        <w:t xml:space="preserve"> preparations of the retina or cell cultures where high-quality recordings from the complete populations have been possible \cite{Pillow:2008}.</w:t>
      </w:r>
      <w:r w:rsidR="00C738B8">
        <w:t xml:space="preserve"> </w:t>
      </w:r>
      <w:r w:rsidR="00973214">
        <w:t>I</w:t>
      </w:r>
      <w:r w:rsidR="005D035E">
        <w:t>n cortical tissue, electrode arrays record from a small fraction of cells in a given volume</w:t>
      </w:r>
      <w:r w:rsidR="000212CE">
        <w:t xml:space="preserve">, limiting the validity of the inference of the conditional dependencies between pairs of cells. </w:t>
      </w:r>
      <w:r w:rsidR="003A7971">
        <w:t xml:space="preserve">Perhaps for this reason, partial correlations have not been </w:t>
      </w:r>
      <w:r w:rsidR="00973214">
        <w:t xml:space="preserve">previously </w:t>
      </w:r>
      <w:r w:rsidR="003A7971">
        <w:t xml:space="preserve">used to describe </w:t>
      </w:r>
      <w:r w:rsidR="00A76022">
        <w:t xml:space="preserve">the </w:t>
      </w:r>
      <w:r w:rsidR="003A7971">
        <w:t xml:space="preserve">functional connectivity between </w:t>
      </w:r>
      <w:r w:rsidR="00A76022">
        <w:t xml:space="preserve">cortical </w:t>
      </w:r>
      <w:r w:rsidR="003A7971">
        <w:t xml:space="preserve">neurons.  </w:t>
      </w:r>
      <w:r w:rsidR="000212CE">
        <w:t xml:space="preserve">Despite this limitation, many studies have </w:t>
      </w:r>
      <w:r w:rsidR="003A7971">
        <w:t>fitted</w:t>
      </w:r>
      <w:r w:rsidR="000212CE">
        <w:t xml:space="preserve"> probabilistic models to </w:t>
      </w:r>
      <w:proofErr w:type="spellStart"/>
      <w:r w:rsidR="000212CE">
        <w:t>multielectrode</w:t>
      </w:r>
      <w:proofErr w:type="spellEnd"/>
      <w:r w:rsidR="000212CE">
        <w:t xml:space="preserve"> recordings and analyzed the structure of the resulting conditional dependencies \</w:t>
      </w:r>
      <w:proofErr w:type="gramStart"/>
      <w:r w:rsidR="000212CE">
        <w:t>cite{</w:t>
      </w:r>
      <w:proofErr w:type="gramEnd"/>
      <w:r w:rsidR="000212CE">
        <w:t xml:space="preserve">Tang:2008, Yu:2008}.  </w:t>
      </w:r>
    </w:p>
    <w:p w14:paraId="6F71846A" w14:textId="77777777" w:rsidR="00687EC9" w:rsidRDefault="00687EC9" w:rsidP="005D035E"/>
    <w:p w14:paraId="3068E975" w14:textId="49E7C825" w:rsidR="00C738B8" w:rsidRDefault="00687EC9" w:rsidP="005D035E">
      <w:commentRangeStart w:id="12"/>
      <w:r>
        <w:t xml:space="preserve">Because the </w:t>
      </w:r>
      <w:commentRangeEnd w:id="12"/>
      <w:r w:rsidR="006E436D">
        <w:rPr>
          <w:rStyle w:val="CommentReference"/>
        </w:rPr>
        <w:commentReference w:id="12"/>
      </w:r>
      <w:r>
        <w:t xml:space="preserve">validity of the inference of interactions from probabilistic models depends on both the </w:t>
      </w:r>
      <w:commentRangeStart w:id="13"/>
      <w:r>
        <w:t xml:space="preserve">correctness of their mathematical form </w:t>
      </w:r>
      <w:commentRangeEnd w:id="13"/>
      <w:r w:rsidR="00973214">
        <w:rPr>
          <w:rStyle w:val="CommentReference"/>
        </w:rPr>
        <w:commentReference w:id="13"/>
      </w:r>
      <w:r>
        <w:t>in the model and the completeness of the recorded population, it is far fr</w:t>
      </w:r>
      <w:r w:rsidR="005B1C13">
        <w:t xml:space="preserve">om clear which approach provides best correspondence to </w:t>
      </w:r>
      <w:r>
        <w:t xml:space="preserve">the anatomical connectivity in the circuit, with no experimental evidence yet available to address this question.  </w:t>
      </w:r>
      <w:r w:rsidR="005B1C13">
        <w:t xml:space="preserve">The result is often treated as a graphical representation of the functional connectivity without a statement about its anatomical implications.  </w:t>
      </w:r>
      <w:r w:rsidR="006E436D">
        <w:t>Regardless</w:t>
      </w:r>
      <w:r w:rsidR="005B1C13">
        <w:t xml:space="preserve">, investigators have applied graph-theoretical analyses to the inferred </w:t>
      </w:r>
      <w:r w:rsidR="00356B94">
        <w:t xml:space="preserve">networks </w:t>
      </w:r>
      <w:r w:rsidR="005B1C13">
        <w:t>to make statements about the design principles and efficiency of circuit architectures \</w:t>
      </w:r>
      <w:proofErr w:type="gramStart"/>
      <w:r w:rsidR="005B1C13">
        <w:t>c</w:t>
      </w:r>
      <w:r w:rsidR="00356B94">
        <w:t>ite{</w:t>
      </w:r>
      <w:proofErr w:type="gramEnd"/>
      <w:r w:rsidR="00356B94">
        <w:t>Feldt:2011, Yu:2008, Malmer</w:t>
      </w:r>
      <w:r w:rsidR="005B1C13">
        <w:t>s</w:t>
      </w:r>
      <w:r w:rsidR="00356B94">
        <w:t>j</w:t>
      </w:r>
      <w:r w:rsidR="005B1C13">
        <w:t xml:space="preserve">o:2013}. </w:t>
      </w:r>
    </w:p>
    <w:p w14:paraId="21F4F1A9" w14:textId="77777777" w:rsidR="00A434CE" w:rsidRDefault="00A434CE" w:rsidP="00893389"/>
    <w:p w14:paraId="0E4F71A5" w14:textId="3CC698F3" w:rsidR="005D035E" w:rsidRDefault="00375133" w:rsidP="00893389">
      <w:r>
        <w:t>Two-photon imaging of population calcium signals presents unique advantages for</w:t>
      </w:r>
      <w:r w:rsidR="00A76022">
        <w:t xml:space="preserve"> the</w:t>
      </w:r>
      <w:r>
        <w:t xml:space="preserve"> estimation of functional</w:t>
      </w:r>
      <w:r w:rsidR="003E10A7">
        <w:t xml:space="preserve"> connectivity </w:t>
      </w:r>
      <w:r w:rsidR="003E10A7" w:rsidRPr="00C0030C">
        <w:rPr>
          <w:strike/>
        </w:rPr>
        <w:t xml:space="preserve">despite some </w:t>
      </w:r>
      <w:r w:rsidR="00A76022" w:rsidRPr="00C0030C">
        <w:rPr>
          <w:strike/>
        </w:rPr>
        <w:t xml:space="preserve">of the </w:t>
      </w:r>
      <w:r w:rsidR="003E10A7" w:rsidRPr="00C0030C">
        <w:rPr>
          <w:strike/>
        </w:rPr>
        <w:t>disadvantages</w:t>
      </w:r>
      <w:r w:rsidR="003E10A7">
        <w:t xml:space="preserve">.  </w:t>
      </w:r>
      <w:r w:rsidR="006E436D">
        <w:t>While, t</w:t>
      </w:r>
      <w:r w:rsidR="003E10A7">
        <w:t>he temporal resolution of calcium signals is limited by calcium dye kinetics</w:t>
      </w:r>
      <w:r w:rsidR="006E436D">
        <w:t>, f</w:t>
      </w:r>
      <w:r w:rsidR="003E10A7">
        <w:t>ast imaging techniques combined with advanced spike inference algorithms provide millisecond-scale temporal resolution of single action potentials \</w:t>
      </w:r>
      <w:proofErr w:type="gramStart"/>
      <w:r w:rsidR="003E10A7">
        <w:t>cite{</w:t>
      </w:r>
      <w:proofErr w:type="gramEnd"/>
      <w:r w:rsidR="003E10A7">
        <w:t>Grewe:2010}. However, such high temporal precision comes at the cost of the accuracy of the inferred spike rates: better accuracy can be achieved when calcium signals are analyzed on the temporal scales of tens of milliseconds \</w:t>
      </w:r>
      <w:proofErr w:type="gramStart"/>
      <w:r w:rsidR="003E10A7">
        <w:t>cite{</w:t>
      </w:r>
      <w:proofErr w:type="gramEnd"/>
      <w:r w:rsidR="003E10A7">
        <w:t xml:space="preserve">Cotton:2013}. </w:t>
      </w:r>
      <w:r w:rsidR="00893389">
        <w:t xml:space="preserve"> </w:t>
      </w:r>
      <w:r w:rsidR="00E452E5">
        <w:t xml:space="preserve">The major advantage of </w:t>
      </w:r>
      <w:r w:rsidR="00233FF8">
        <w:t>imaging is its</w:t>
      </w:r>
      <w:r w:rsidR="00A76022">
        <w:t xml:space="preserve"> spatial resolution and </w:t>
      </w:r>
      <w:r w:rsidR="00687EC9">
        <w:t>the ability to characterize the</w:t>
      </w:r>
      <w:r w:rsidR="006E436D">
        <w:t xml:space="preserve"> </w:t>
      </w:r>
      <w:r w:rsidR="00687EC9">
        <w:t>spatial arrangement</w:t>
      </w:r>
      <w:r w:rsidR="006E436D">
        <w:t xml:space="preserve"> </w:t>
      </w:r>
      <w:r w:rsidR="00687EC9">
        <w:t>and type</w:t>
      </w:r>
      <w:r w:rsidR="006E436D">
        <w:t xml:space="preserve"> of recorded cells</w:t>
      </w:r>
      <w:r w:rsidR="00687EC9">
        <w:t xml:space="preserve">.  Recently, advanced imaging techniques have allowed recording </w:t>
      </w:r>
      <w:r w:rsidR="00893389">
        <w:t xml:space="preserve">from </w:t>
      </w:r>
      <w:r w:rsidR="005D035E">
        <w:t>nearly every cell in a volume of cortical tissue in vivo</w:t>
      </w:r>
      <w:r w:rsidR="005D035E" w:rsidRPr="00230B96">
        <w:t xml:space="preserve"> \</w:t>
      </w:r>
      <w:proofErr w:type="gramStart"/>
      <w:r w:rsidR="005D035E" w:rsidRPr="00230B96">
        <w:t>emph{</w:t>
      </w:r>
      <w:proofErr w:type="gramEnd"/>
      <w:r w:rsidR="005D035E" w:rsidRPr="00230B96">
        <w:t>in vivo} \cite{Katona:2012,</w:t>
      </w:r>
      <w:r w:rsidR="005D035E">
        <w:t xml:space="preserve"> </w:t>
      </w:r>
      <w:r w:rsidR="005D035E" w:rsidRPr="00230B96">
        <w:t xml:space="preserve">Cotton:2013} and even </w:t>
      </w:r>
      <w:r w:rsidR="005D035E">
        <w:t>from</w:t>
      </w:r>
      <w:r w:rsidR="005D035E" w:rsidRPr="00230B96">
        <w:t xml:space="preserve"> entire nervous systems \cite{Leung:2013,</w:t>
      </w:r>
      <w:r w:rsidR="005D035E">
        <w:t xml:space="preserve"> </w:t>
      </w:r>
      <w:r w:rsidR="005D035E" w:rsidRPr="00230B96">
        <w:t>Ahrens:2013}</w:t>
      </w:r>
      <w:r w:rsidR="005D035E">
        <w:t xml:space="preserve">.  </w:t>
      </w:r>
      <w:r w:rsidR="006E436D">
        <w:t>These techniques</w:t>
      </w:r>
      <w:r w:rsidR="00395BE5">
        <w:t xml:space="preserve"> may open</w:t>
      </w:r>
      <w:r w:rsidR="005D035E">
        <w:t xml:space="preserve"> </w:t>
      </w:r>
      <w:r w:rsidR="00687EC9">
        <w:t xml:space="preserve">new </w:t>
      </w:r>
      <w:r w:rsidR="005D035E">
        <w:t xml:space="preserve">opportunities for </w:t>
      </w:r>
      <w:r w:rsidR="005B1C13">
        <w:t>inferring networks of</w:t>
      </w:r>
      <w:r w:rsidR="005D035E">
        <w:t xml:space="preserve"> conditional dependencies between neurons with </w:t>
      </w:r>
      <w:commentRangeStart w:id="14"/>
      <w:r w:rsidR="00687EC9">
        <w:t>greater validity</w:t>
      </w:r>
      <w:r w:rsidR="00395BE5">
        <w:t xml:space="preserve"> </w:t>
      </w:r>
      <w:commentRangeEnd w:id="14"/>
      <w:r w:rsidR="006E436D">
        <w:rPr>
          <w:rStyle w:val="CommentReference"/>
        </w:rPr>
        <w:commentReference w:id="14"/>
      </w:r>
      <w:r w:rsidR="00395BE5">
        <w:t>than</w:t>
      </w:r>
      <w:r w:rsidR="00644170">
        <w:t xml:space="preserve"> with</w:t>
      </w:r>
      <w:r w:rsidR="005B1C13">
        <w:t xml:space="preserve"> </w:t>
      </w:r>
      <w:r w:rsidR="00644170">
        <w:t>electrophysiological recordings</w:t>
      </w:r>
      <w:r w:rsidR="00687EC9">
        <w:t xml:space="preserve">. </w:t>
      </w:r>
      <w:r w:rsidR="000B748C">
        <w:t xml:space="preserve"> </w:t>
      </w:r>
    </w:p>
    <w:p w14:paraId="4E228C8B" w14:textId="77777777" w:rsidR="00687EC9" w:rsidRDefault="00687EC9" w:rsidP="00893389"/>
    <w:p w14:paraId="1E769786" w14:textId="7DE46341" w:rsidR="00687EC9" w:rsidRDefault="005B1C13" w:rsidP="003A5C0A">
      <w:r>
        <w:t xml:space="preserve">The </w:t>
      </w:r>
      <w:r w:rsidR="003A5C0A">
        <w:t xml:space="preserve">low </w:t>
      </w:r>
      <w:r>
        <w:t>temporal resolut</w:t>
      </w:r>
      <w:r w:rsidR="003A5C0A">
        <w:t>ion of calcium signals limits</w:t>
      </w:r>
      <w:r>
        <w:t xml:space="preserve"> the use of functional c</w:t>
      </w:r>
      <w:r w:rsidR="003A5C0A">
        <w:t>onnectivity methods that rely on</w:t>
      </w:r>
      <w:r>
        <w:t xml:space="preserve"> millisecond-scale binning of signals (cross-</w:t>
      </w:r>
      <w:proofErr w:type="spellStart"/>
      <w:r>
        <w:t>c</w:t>
      </w:r>
      <w:r w:rsidR="003A5C0A">
        <w:t>orrelograms</w:t>
      </w:r>
      <w:proofErr w:type="spellEnd"/>
      <w:r w:rsidR="003A5C0A">
        <w:t>, some GLMs, and maximum entropy models on the binary domain).  M</w:t>
      </w:r>
      <w:r w:rsidR="00687EC9">
        <w:t xml:space="preserve">ost studies of functional connectivity have relied on </w:t>
      </w:r>
      <w:r w:rsidR="003A5C0A">
        <w:t xml:space="preserve">instantaneous </w:t>
      </w:r>
      <w:r w:rsidR="00687EC9">
        <w:t>sample correlations</w:t>
      </w:r>
      <w:r w:rsidR="003A5C0A">
        <w:t xml:space="preserve"> \</w:t>
      </w:r>
      <w:proofErr w:type="gramStart"/>
      <w:r w:rsidR="003A5C0A">
        <w:t>cite{</w:t>
      </w:r>
      <w:proofErr w:type="gramEnd"/>
      <w:r w:rsidR="003A5C0A">
        <w:t xml:space="preserve">Greenberg:2008, Golshani:2009, Hofer:2011, </w:t>
      </w:r>
      <w:r w:rsidR="00356B94">
        <w:t>Malmer</w:t>
      </w:r>
      <w:r w:rsidR="003A5C0A">
        <w:t>s</w:t>
      </w:r>
      <w:r w:rsidR="00356B94">
        <w:t>j</w:t>
      </w:r>
      <w:r w:rsidR="003A5C0A">
        <w:t xml:space="preserve">o:2013} </w:t>
      </w:r>
      <w:r w:rsidR="00687EC9">
        <w:t>.  Although some investigators have interpreted such correlations as</w:t>
      </w:r>
      <w:r w:rsidR="003A5C0A">
        <w:t xml:space="preserve"> indicators of</w:t>
      </w:r>
      <w:r w:rsidR="00687EC9">
        <w:t xml:space="preserve"> (</w:t>
      </w:r>
      <w:r w:rsidR="003A5C0A">
        <w:t xml:space="preserve">chemical or </w:t>
      </w:r>
      <w:r w:rsidR="00687EC9">
        <w:t>electrical) synaptic connectivity</w:t>
      </w:r>
      <w:r w:rsidR="003A5C0A">
        <w:t xml:space="preserve">, most used them as more general indicators of functional connectivity without a statement about underlying mechanisms. </w:t>
      </w:r>
    </w:p>
    <w:p w14:paraId="4E45A582" w14:textId="77777777" w:rsidR="00F00AC0" w:rsidRDefault="00F00AC0" w:rsidP="003A5C0A"/>
    <w:p w14:paraId="60EB5C64" w14:textId="563FCAF2" w:rsidR="00F00AC0" w:rsidRDefault="00BA77E0" w:rsidP="003A5C0A">
      <w:r>
        <w:t>In our study, we</w:t>
      </w:r>
      <w:r w:rsidR="00F00AC0">
        <w:t xml:space="preserve"> sought to </w:t>
      </w:r>
      <w:r w:rsidR="00877B86">
        <w:t>infer</w:t>
      </w:r>
      <w:r w:rsidR="00F00AC0">
        <w:t xml:space="preserve"> pairwise </w:t>
      </w:r>
      <w:r w:rsidR="00877B86">
        <w:t xml:space="preserve">functional </w:t>
      </w:r>
      <w:r w:rsidR="00F00AC0">
        <w:t>connectivity networks among neurons</w:t>
      </w:r>
      <w:r w:rsidR="00595A74">
        <w:t xml:space="preserve"> in </w:t>
      </w:r>
      <w:r>
        <w:t>cortical microcircuits. We hypothesized that partial correlations would correspond more closely to underlying mechanisms than sample correlations.  Since neurons form synaptic connections mostly locally and sparsel</w:t>
      </w:r>
      <w:r w:rsidR="00A434CE">
        <w:t>y \</w:t>
      </w:r>
      <w:proofErr w:type="gramStart"/>
      <w:r w:rsidR="00A434CE">
        <w:t>cite{</w:t>
      </w:r>
      <w:proofErr w:type="gramEnd"/>
      <w:r w:rsidR="00A434CE">
        <w:t>Perin:2011}, we a priori favored solutions</w:t>
      </w:r>
      <w:r>
        <w:t xml:space="preserve"> </w:t>
      </w:r>
      <w:r w:rsidR="00A434CE">
        <w:t>with</w:t>
      </w:r>
      <w:r>
        <w:t xml:space="preserve"> </w:t>
      </w:r>
      <w:r w:rsidR="00A434CE">
        <w:t xml:space="preserve">sparse </w:t>
      </w:r>
      <w:r>
        <w:t xml:space="preserve">partial correlations. </w:t>
      </w:r>
      <w:r w:rsidR="001978B5">
        <w:t xml:space="preserve"> The importance of partial correlations may be justified by the principle of maximum entropy: </w:t>
      </w:r>
      <w:r>
        <w:t xml:space="preserve">The maximum entropy </w:t>
      </w:r>
      <w:r w:rsidR="001978B5">
        <w:t>distribution</w:t>
      </w:r>
      <w:r>
        <w:t xml:space="preserve"> on discrete or continuous multivariate domains constrained </w:t>
      </w:r>
      <w:r w:rsidR="001978B5">
        <w:t>by</w:t>
      </w:r>
      <w:r>
        <w:t xml:space="preserve"> </w:t>
      </w:r>
      <w:r w:rsidR="001978B5">
        <w:t xml:space="preserve">the </w:t>
      </w:r>
      <w:r>
        <w:t>observed mean firing rates</w:t>
      </w:r>
      <w:r w:rsidR="00CD39E5">
        <w:t>,</w:t>
      </w:r>
      <w:r>
        <w:t xml:space="preserve"> their </w:t>
      </w:r>
      <w:r w:rsidR="00CD39E5">
        <w:t xml:space="preserve">variances, and </w:t>
      </w:r>
      <w:r>
        <w:t>correlations is the multivariate normal distribution</w:t>
      </w:r>
      <w:r w:rsidR="00CD39E5">
        <w:t xml:space="preserve">.  The interactions (conditional dependencies) between pairs of neurons inferred by </w:t>
      </w:r>
      <w:r w:rsidR="001978B5">
        <w:t xml:space="preserve">this distributed </w:t>
      </w:r>
      <w:r w:rsidR="00CD39E5">
        <w:t xml:space="preserve">are </w:t>
      </w:r>
      <w:r>
        <w:t xml:space="preserve">expressed by the precision matrix (inverse of the covariance) or, equivalently, by the matrix of the pairwise partial correlations. </w:t>
      </w:r>
      <w:r w:rsidR="00CD39E5">
        <w:t>Therefore, under the aforementioned assumptions that the recorded population is sufficiently complete and that the model correctly represents the nature of interactions, the ne</w:t>
      </w:r>
      <w:r w:rsidR="001978B5">
        <w:t>twork of partial correlations can be hypothesized to be</w:t>
      </w:r>
      <w:r w:rsidR="00CD39E5">
        <w:t xml:space="preserve"> a better representa</w:t>
      </w:r>
      <w:r w:rsidR="001978B5">
        <w:t>tion of functional dependencies than correlations.</w:t>
      </w:r>
    </w:p>
    <w:p w14:paraId="20DEFD8C" w14:textId="77777777" w:rsidR="00F00AC0" w:rsidRDefault="00F00AC0" w:rsidP="003A5C0A"/>
    <w:p w14:paraId="25B1AAE5" w14:textId="2FD521E6" w:rsidR="00F00AC0" w:rsidRDefault="00F00AC0" w:rsidP="00F00AC0">
      <w:pPr>
        <w:pStyle w:val="Heading2"/>
      </w:pPr>
      <w:r>
        <w:t>\</w:t>
      </w:r>
      <w:proofErr w:type="gramStart"/>
      <w:r>
        <w:t>paragr</w:t>
      </w:r>
      <w:r w:rsidR="00A434CE">
        <w:t>aph</w:t>
      </w:r>
      <w:proofErr w:type="gramEnd"/>
      <w:r w:rsidR="00A434CE">
        <w:t xml:space="preserve">{Functional connectivity as </w:t>
      </w:r>
      <w:proofErr w:type="spellStart"/>
      <w:r w:rsidR="00E90647">
        <w:t>coactivation</w:t>
      </w:r>
      <w:r w:rsidR="00A434CE">
        <w:t>s</w:t>
      </w:r>
      <w:proofErr w:type="spellEnd"/>
      <w:r>
        <w:t>}</w:t>
      </w:r>
    </w:p>
    <w:p w14:paraId="541EC6DB" w14:textId="3CF715F6" w:rsidR="00A434CE" w:rsidRDefault="00A434CE" w:rsidP="00CD39E5">
      <w:r>
        <w:t xml:space="preserve">Another approach to describe the functional connectivity of a circuit is to isolate patterns of multineuronal </w:t>
      </w:r>
      <w:proofErr w:type="spellStart"/>
      <w:r w:rsidR="00E90647">
        <w:t>coactivation</w:t>
      </w:r>
      <w:r>
        <w:t>s</w:t>
      </w:r>
      <w:proofErr w:type="spellEnd"/>
      <w:r>
        <w:t xml:space="preserve"> \</w:t>
      </w:r>
      <w:proofErr w:type="gramStart"/>
      <w:r>
        <w:t>cite{</w:t>
      </w:r>
      <w:proofErr w:type="gramEnd"/>
      <w:r>
        <w:t>Gerstein:1989, Chapin:1999, Peyrache:2010, Ch:2010, Lopes:2011, Lo</w:t>
      </w:r>
      <w:r w:rsidR="00E90647">
        <w:t xml:space="preserve">pes:2013}. </w:t>
      </w:r>
      <w:r>
        <w:t>Depending on the</w:t>
      </w:r>
      <w:r w:rsidR="00E90647">
        <w:t xml:space="preserve"> method of their extraction, </w:t>
      </w:r>
      <w:proofErr w:type="spellStart"/>
      <w:r w:rsidR="00E90647">
        <w:t>coactivation</w:t>
      </w:r>
      <w:proofErr w:type="spellEnd"/>
      <w:r>
        <w:t xml:space="preserve"> </w:t>
      </w:r>
      <w:r w:rsidR="00E90647">
        <w:t xml:space="preserve">patterns may be referred to </w:t>
      </w:r>
      <w:r>
        <w:t>as \</w:t>
      </w:r>
      <w:proofErr w:type="gramStart"/>
      <w:r>
        <w:t>emph{</w:t>
      </w:r>
      <w:proofErr w:type="gramEnd"/>
      <w:r>
        <w:t>assemblies}, \emph{factor loadings}, \emph{principal components}, \emph{independent components}, \emph{activity modes}, \emph{eigenvectors}, or \emph{</w:t>
      </w:r>
      <w:proofErr w:type="spellStart"/>
      <w:r w:rsidR="00E90647">
        <w:t>coactivation</w:t>
      </w:r>
      <w:proofErr w:type="spellEnd"/>
      <w:r>
        <w:t xml:space="preserve"> maps}. </w:t>
      </w:r>
      <w:proofErr w:type="spellStart"/>
      <w:r w:rsidR="00E90647">
        <w:t>Coactivation</w:t>
      </w:r>
      <w:proofErr w:type="spellEnd"/>
      <w:r>
        <w:t xml:space="preserve"> patterns could be interpreted as signatures of </w:t>
      </w:r>
      <w:proofErr w:type="spellStart"/>
      <w:r>
        <w:t>Hebbian</w:t>
      </w:r>
      <w:proofErr w:type="spellEnd"/>
      <w:r>
        <w:t xml:space="preserve"> cell assemblies \</w:t>
      </w:r>
      <w:proofErr w:type="gramStart"/>
      <w:r>
        <w:t>cite{</w:t>
      </w:r>
      <w:proofErr w:type="gramEnd"/>
      <w:r>
        <w:t xml:space="preserve">Gerstein:1989, Ch:2010}, \emph{i.e.}\;groups of tightly interconnected groups of cells involved in a common computation.  </w:t>
      </w:r>
      <w:proofErr w:type="spellStart"/>
      <w:r w:rsidR="00E90647">
        <w:t>Coactivation</w:t>
      </w:r>
      <w:proofErr w:type="spellEnd"/>
      <w:r>
        <w:t xml:space="preserve"> patterns could also be explained as </w:t>
      </w:r>
      <w:r w:rsidR="00E90647">
        <w:t xml:space="preserve">shared </w:t>
      </w:r>
      <w:r>
        <w:t>input from unobserved parts of the circuit.</w:t>
      </w:r>
      <w:r w:rsidR="00E90647">
        <w:t xml:space="preserve">  </w:t>
      </w:r>
      <w:proofErr w:type="spellStart"/>
      <w:r w:rsidR="00E90647">
        <w:t>Coactivations</w:t>
      </w:r>
      <w:proofErr w:type="spellEnd"/>
      <w:r w:rsidR="00E90647">
        <w:t xml:space="preserve"> could also be explained by global network fluctuations modul</w:t>
      </w:r>
      <w:r w:rsidR="00E201B5">
        <w:t>ating the activity of the local</w:t>
      </w:r>
      <w:r w:rsidR="00E90647">
        <w:t xml:space="preserve"> circuit \</w:t>
      </w:r>
      <w:proofErr w:type="gramStart"/>
      <w:r w:rsidR="00E90647">
        <w:t>cite{</w:t>
      </w:r>
      <w:proofErr w:type="gramEnd"/>
      <w:r w:rsidR="00E90647">
        <w:t>Okun:2012}.</w:t>
      </w:r>
    </w:p>
    <w:p w14:paraId="2C737B94" w14:textId="77777777" w:rsidR="00E90647" w:rsidRDefault="00E90647" w:rsidP="00CD39E5"/>
    <w:p w14:paraId="1AE66226" w14:textId="13500A73" w:rsidR="00E201B5" w:rsidRDefault="00E201B5" w:rsidP="00E201B5">
      <w:proofErr w:type="spellStart"/>
      <w:r>
        <w:t>Coactivation</w:t>
      </w:r>
      <w:proofErr w:type="spellEnd"/>
      <w:r>
        <w:t xml:space="preserve"> patterns and pairwise connectivity are not mutually exclusive since assemblies arise from patterns of synaptic connectivity, but analysis of </w:t>
      </w:r>
      <w:proofErr w:type="spellStart"/>
      <w:r>
        <w:t>coactivations</w:t>
      </w:r>
      <w:proofErr w:type="spellEnd"/>
      <w:r>
        <w:t xml:space="preserve"> method shifts the focus from detailed interactions to the collective behavior.  </w:t>
      </w:r>
    </w:p>
    <w:p w14:paraId="58436604" w14:textId="77777777" w:rsidR="00E201B5" w:rsidRDefault="00E201B5" w:rsidP="00CD39E5"/>
    <w:p w14:paraId="7F90B73D" w14:textId="34BA365F" w:rsidR="008846CE" w:rsidRDefault="00E201B5" w:rsidP="00E201B5">
      <w:r>
        <w:t>In our study</w:t>
      </w:r>
      <w:r w:rsidR="00E90647">
        <w:t xml:space="preserve">, the analysis of functional connectivity through modes of </w:t>
      </w:r>
      <w:proofErr w:type="spellStart"/>
      <w:r w:rsidR="00E90647">
        <w:t>coactivations</w:t>
      </w:r>
      <w:proofErr w:type="spellEnd"/>
      <w:r w:rsidR="00E90647">
        <w:t xml:space="preserve"> was represented by the factor analysis estimator $C_{\</w:t>
      </w:r>
      <w:proofErr w:type="spellStart"/>
      <w:r w:rsidR="00E90647">
        <w:t>sf</w:t>
      </w:r>
      <w:proofErr w:type="spellEnd"/>
      <w:r w:rsidR="00E90647">
        <w:t xml:space="preserve"> factor}$.</w:t>
      </w:r>
      <w:r>
        <w:t xml:space="preserve">  </w:t>
      </w:r>
    </w:p>
    <w:p w14:paraId="4A7677AB" w14:textId="77777777" w:rsidR="00344571" w:rsidRDefault="00344571" w:rsidP="00CD39E5"/>
    <w:p w14:paraId="50C05B92" w14:textId="450DDA03" w:rsidR="00E201B5" w:rsidRDefault="00E201B5" w:rsidP="00E201B5">
      <w:pPr>
        <w:pStyle w:val="Heading2"/>
      </w:pPr>
      <w:r>
        <w:t>\</w:t>
      </w:r>
      <w:proofErr w:type="gramStart"/>
      <w:r>
        <w:t>paragraph</w:t>
      </w:r>
      <w:proofErr w:type="gramEnd"/>
      <w:r>
        <w:t xml:space="preserve">{Combining pairwise interactions and </w:t>
      </w:r>
      <w:proofErr w:type="spellStart"/>
      <w:r>
        <w:t>coactivations</w:t>
      </w:r>
      <w:proofErr w:type="spellEnd"/>
      <w:r>
        <w:t>}</w:t>
      </w:r>
    </w:p>
    <w:p w14:paraId="01FD045F" w14:textId="3CE7A146" w:rsidR="00114053" w:rsidRDefault="00E201B5" w:rsidP="00BE2240">
      <w:r>
        <w:t>In the effort to account for the joint activity patterns that are poorly explained by pairwise interactions, investigators have augmented models of pairwise interactions with additional mechanisms such as latent variables \</w:t>
      </w:r>
      <w:proofErr w:type="gramStart"/>
      <w:r>
        <w:t>cite{</w:t>
      </w:r>
      <w:proofErr w:type="gramEnd"/>
      <w:r>
        <w:t>Koster:2013},  high-order correlations \cite{Ganmor:2011}, or global network fluctuations \cite{Tkacik:2013}.</w:t>
      </w:r>
    </w:p>
    <w:p w14:paraId="1949BD16" w14:textId="77777777" w:rsidR="00E201B5" w:rsidRDefault="00E201B5" w:rsidP="00BE2240"/>
    <w:p w14:paraId="1D22E1AF" w14:textId="77288311" w:rsidR="00E201B5" w:rsidRPr="00BE2240" w:rsidRDefault="009A1CEC" w:rsidP="00BE2240">
      <w:r>
        <w:t xml:space="preserve">In our study, we combined pairwise interactions with collective </w:t>
      </w:r>
      <w:proofErr w:type="spellStart"/>
      <w:r>
        <w:t>coactivations</w:t>
      </w:r>
      <w:proofErr w:type="spellEnd"/>
      <w:r>
        <w:t xml:space="preserve"> by applying the recently developed numerical techniques for the inference of the partial correlation structure in systems with latent variables \</w:t>
      </w:r>
      <w:proofErr w:type="gramStart"/>
      <w:r>
        <w:t>cite{</w:t>
      </w:r>
      <w:proofErr w:type="gramEnd"/>
      <w:r>
        <w:t>Chandrasekaran:2010, Ma:2013}.  The resulting estimator, $C_{\</w:t>
      </w:r>
      <w:proofErr w:type="spellStart"/>
      <w:r>
        <w:t>sf</w:t>
      </w:r>
      <w:proofErr w:type="spellEnd"/>
      <w:r>
        <w:t xml:space="preserve"> </w:t>
      </w:r>
      <w:proofErr w:type="spellStart"/>
      <w:r>
        <w:t>sparse+latent</w:t>
      </w:r>
      <w:proofErr w:type="spellEnd"/>
      <w:r>
        <w:t xml:space="preserve">}$, effectively decomposed the functional connectivity into a sparse network of pairwise interactions and </w:t>
      </w:r>
      <w:proofErr w:type="spellStart"/>
      <w:r>
        <w:t>coactivation</w:t>
      </w:r>
      <w:proofErr w:type="spellEnd"/>
      <w:r>
        <w:t xml:space="preserve"> mode vectors.</w:t>
      </w:r>
    </w:p>
    <w:p w14:paraId="22E6EC1E" w14:textId="41126104" w:rsidR="009A1CEC" w:rsidRDefault="009A1CEC" w:rsidP="00784B14">
      <w:pPr>
        <w:pStyle w:val="Heading2"/>
      </w:pPr>
      <w:r>
        <w:t>\</w:t>
      </w:r>
      <w:proofErr w:type="gramStart"/>
      <w:r>
        <w:t>paragraph</w:t>
      </w:r>
      <w:proofErr w:type="gramEnd"/>
      <w:r w:rsidRPr="00230B96">
        <w:t>{</w:t>
      </w:r>
      <w:r>
        <w:t>Addressing ill-</w:t>
      </w:r>
      <w:proofErr w:type="spellStart"/>
      <w:r>
        <w:t>posedness</w:t>
      </w:r>
      <w:proofErr w:type="spellEnd"/>
      <w:r>
        <w:t>}</w:t>
      </w:r>
    </w:p>
    <w:p w14:paraId="7920AD97" w14:textId="44F9B150" w:rsidR="009A1CEC" w:rsidRDefault="00B418A6" w:rsidP="009A1CEC">
      <w:r>
        <w:t xml:space="preserve">Inferring the conditional dependencies between variables in a probabilistic model is an ill-posed problem: small variations in the data produce large errors in the inferred network of dependencies.  The problem becomes increasingly worse as the size of the recorded population of neurons increases until such models lose their statistical </w:t>
      </w:r>
      <w:r w:rsidR="00457024">
        <w:t>validity \</w:t>
      </w:r>
      <w:proofErr w:type="gramStart"/>
      <w:r w:rsidR="00457024">
        <w:t>c</w:t>
      </w:r>
      <w:r>
        <w:t>ite{</w:t>
      </w:r>
      <w:proofErr w:type="gramEnd"/>
      <w:r>
        <w:t xml:space="preserve">Roudi:2009}.  As the recorded </w:t>
      </w:r>
      <w:r w:rsidR="00457024">
        <w:t xml:space="preserve">neuronal </w:t>
      </w:r>
      <w:r>
        <w:t>population sizes increased gradually, experimental neuroscientists addressed this problem by extending the recording durations to</w:t>
      </w:r>
      <w:r w:rsidR="00457024">
        <w:t xml:space="preserve"> keep sampling noise in check </w:t>
      </w:r>
      <w:r>
        <w:t xml:space="preserve">and verified that existing models </w:t>
      </w:r>
      <w:r w:rsidR="00A57EE9">
        <w:t>are not</w:t>
      </w:r>
      <w:r>
        <w:t xml:space="preserve"> </w:t>
      </w:r>
      <w:proofErr w:type="spellStart"/>
      <w:r>
        <w:t>overfitted</w:t>
      </w:r>
      <w:proofErr w:type="spellEnd"/>
      <w:r>
        <w:t xml:space="preserve"> </w:t>
      </w:r>
      <w:r w:rsidR="00457024">
        <w:t xml:space="preserve">and that the </w:t>
      </w:r>
      <w:proofErr w:type="spellStart"/>
      <w:r w:rsidR="00457024">
        <w:t>stationarity</w:t>
      </w:r>
      <w:proofErr w:type="spellEnd"/>
      <w:r w:rsidR="00457024">
        <w:t xml:space="preserve"> assumption </w:t>
      </w:r>
      <w:r w:rsidR="00A57EE9">
        <w:t>are</w:t>
      </w:r>
      <w:r w:rsidR="00457024">
        <w:t xml:space="preserve"> </w:t>
      </w:r>
      <w:r w:rsidR="00A57EE9">
        <w:t>observed</w:t>
      </w:r>
      <w:r>
        <w:t>\</w:t>
      </w:r>
      <w:proofErr w:type="gramStart"/>
      <w:r>
        <w:t>cite{</w:t>
      </w:r>
      <w:proofErr w:type="gramEnd"/>
      <w:r>
        <w:t xml:space="preserve">Tkacik:2013}.  </w:t>
      </w:r>
      <w:r w:rsidR="00457024">
        <w:t>However, w</w:t>
      </w:r>
      <w:r>
        <w:t>ith ambitious projects, such as the BRAIN initiative currently u</w:t>
      </w:r>
      <w:r w:rsidR="00457024">
        <w:t>nderway \</w:t>
      </w:r>
      <w:proofErr w:type="gramStart"/>
      <w:r w:rsidR="00457024">
        <w:t>cite{</w:t>
      </w:r>
      <w:proofErr w:type="gramEnd"/>
      <w:r w:rsidR="00457024">
        <w:t xml:space="preserve">Alivisatos:2013} aiming to record from significantly larger populations, the problem must be addressed by regularizing the solution. </w:t>
      </w:r>
      <w:r w:rsidR="00A57EE9">
        <w:t xml:space="preserve">Regularization limits the solution to a smaller subspace to counteract the effect of the sampling noise in the empirical data. However, limiting the solution to an inappropriate subspace does not allow significant improvement. </w:t>
      </w:r>
    </w:p>
    <w:p w14:paraId="3A141F1B" w14:textId="77777777" w:rsidR="003C34E8" w:rsidRDefault="003C34E8" w:rsidP="009A1CEC"/>
    <w:p w14:paraId="3C362071" w14:textId="77777777" w:rsidR="001B7A57" w:rsidRDefault="003C34E8" w:rsidP="009A1CEC">
      <w:r>
        <w:t>Several strategies have been developed to limit the model space in order to improve the quality of the estimate. For example, \</w:t>
      </w:r>
      <w:proofErr w:type="gramStart"/>
      <w:r>
        <w:t>cite{</w:t>
      </w:r>
      <w:proofErr w:type="gramEnd"/>
      <w:r>
        <w:t>Ganmor:2011} developed a heuristic rule to identify the most significant features that must be fitted by a maximum entropy model for improved performance in retina. Generalized linear models typically employ $L_1$ penalty terms to constrain the solution space and to effectively reduce the dimensionality of the solution \</w:t>
      </w:r>
      <w:proofErr w:type="gramStart"/>
      <w:r>
        <w:t>cite{</w:t>
      </w:r>
      <w:proofErr w:type="gramEnd"/>
      <w:r>
        <w:t xml:space="preserve">Pillow:2008}.  </w:t>
      </w:r>
    </w:p>
    <w:p w14:paraId="79716B4B" w14:textId="77777777" w:rsidR="001B7A57" w:rsidRDefault="001B7A57" w:rsidP="009A1CEC"/>
    <w:p w14:paraId="30FA2EDE" w14:textId="0387526A" w:rsidR="003C34E8" w:rsidRDefault="003C34E8" w:rsidP="009A1CEC">
      <w:r>
        <w:t>In our study, regularization was also accomplished by dimensionality reduction (feature selection) schemes to produce sparse, constrained solutions.</w:t>
      </w:r>
    </w:p>
    <w:p w14:paraId="04744403" w14:textId="77777777" w:rsidR="003C34E8" w:rsidRDefault="003C34E8" w:rsidP="009A1CEC"/>
    <w:p w14:paraId="75413061" w14:textId="73AC568B" w:rsidR="003C34E8" w:rsidRDefault="003C34E8" w:rsidP="009A1CEC">
      <w:r>
        <w:t xml:space="preserve">Since optimal regularization schemes are specific to systems under investigation, the inference of functional connectivity in big neural data will entail the search for optimal regularizations that may involve combinations of heuristic </w:t>
      </w:r>
      <w:r w:rsidR="0041271A">
        <w:t>rules and numerical techniques specifically designed for each type of neural circuit.</w:t>
      </w:r>
    </w:p>
    <w:p w14:paraId="5FD2E2E5" w14:textId="77777777" w:rsidR="00457024" w:rsidRDefault="00457024" w:rsidP="009A1CEC"/>
    <w:p w14:paraId="3B08A1C1" w14:textId="2127E712" w:rsidR="00457024" w:rsidRDefault="00457024" w:rsidP="00457024">
      <w:pPr>
        <w:pStyle w:val="Heading2"/>
      </w:pPr>
      <w:r>
        <w:t>\</w:t>
      </w:r>
      <w:proofErr w:type="gramStart"/>
      <w:r>
        <w:t>paragraph</w:t>
      </w:r>
      <w:proofErr w:type="gramEnd"/>
      <w:r w:rsidRPr="00230B96">
        <w:t>{</w:t>
      </w:r>
      <w:r>
        <w:t>Model selection}</w:t>
      </w:r>
    </w:p>
    <w:p w14:paraId="7135676D" w14:textId="0F2E24B2" w:rsidR="00737C84" w:rsidRDefault="00114053" w:rsidP="00C6346E">
      <w:r w:rsidRPr="00230B96">
        <w:t xml:space="preserve">In our study, </w:t>
      </w:r>
      <w:r w:rsidR="001B61F3">
        <w:t>the covariance matrix estimators were evaluated with respect to the</w:t>
      </w:r>
      <w:r w:rsidR="00737C84">
        <w:t xml:space="preserve"> cross-validated normal log likelihood</w:t>
      </w:r>
      <w:r w:rsidR="001B61F3">
        <w:t xml:space="preserve">.  </w:t>
      </w:r>
      <w:r w:rsidR="00457024">
        <w:t>However, t</w:t>
      </w:r>
      <w:r w:rsidR="001B61F3">
        <w:t xml:space="preserve">his does not </w:t>
      </w:r>
      <w:r w:rsidR="002C12D3">
        <w:t>limit the applicability of its conclusion</w:t>
      </w:r>
      <w:r w:rsidR="00457024">
        <w:t>s</w:t>
      </w:r>
      <w:r w:rsidR="002C12D3">
        <w:t xml:space="preserve"> </w:t>
      </w:r>
      <w:r w:rsidR="00A55158">
        <w:t xml:space="preserve">to </w:t>
      </w:r>
      <w:r w:rsidR="002C12D3">
        <w:t>normal distributions.</w:t>
      </w:r>
      <w:r w:rsidR="001B61F3">
        <w:t xml:space="preserve"> Indeed the </w:t>
      </w:r>
      <w:r w:rsidR="002C12D3">
        <w:t xml:space="preserve">major </w:t>
      </w:r>
      <w:r w:rsidR="001B61F3">
        <w:t>finding</w:t>
      </w:r>
      <w:r w:rsidR="002C12D3">
        <w:t>s</w:t>
      </w:r>
      <w:r w:rsidR="001B61F3">
        <w:t xml:space="preserve"> in this paper could be reproduced with respect to</w:t>
      </w:r>
      <w:r w:rsidR="00DE00C5">
        <w:t xml:space="preserve"> other loss functions (compare Fig.~\</w:t>
      </w:r>
      <w:proofErr w:type="gramStart"/>
      <w:r w:rsidR="00DE00C5">
        <w:t>ref</w:t>
      </w:r>
      <w:r w:rsidR="001B61F3">
        <w:t>{</w:t>
      </w:r>
      <w:proofErr w:type="gramEnd"/>
      <w:r w:rsidR="00DE00C5">
        <w:t>fig:</w:t>
      </w:r>
      <w:r w:rsidR="001B61F3">
        <w:t xml:space="preserve">04} and </w:t>
      </w:r>
      <w:proofErr w:type="spellStart"/>
      <w:r w:rsidR="001B61F3">
        <w:t>Fig.~S</w:t>
      </w:r>
      <w:proofErr w:type="spellEnd"/>
      <w:r w:rsidR="001B61F3">
        <w:t xml:space="preserve">\ref{supp:02}).  Other probabilistic models, fitted to the same data, </w:t>
      </w:r>
      <w:r w:rsidR="00A55158">
        <w:t>w</w:t>
      </w:r>
      <w:r w:rsidR="001B61F3">
        <w:t xml:space="preserve">ould </w:t>
      </w:r>
      <w:r w:rsidR="00A55158">
        <w:t>also serve as estimators</w:t>
      </w:r>
      <w:r w:rsidR="00850D29">
        <w:t xml:space="preserve"> of the covariance matrix. </w:t>
      </w:r>
      <w:r w:rsidR="002C12D3">
        <w:t xml:space="preserve"> If a</w:t>
      </w:r>
      <w:r w:rsidR="00A55158">
        <w:t xml:space="preserve"> different</w:t>
      </w:r>
      <w:r w:rsidR="002C12D3">
        <w:t xml:space="preserve"> model </w:t>
      </w:r>
      <w:r w:rsidR="007A2B08">
        <w:t>yields</w:t>
      </w:r>
      <w:r w:rsidR="002C12D3">
        <w:t xml:space="preserve"> better estimation of the covariance matrix than the estimator proposed here, we believe that its structure should deserve consideration as the better representat</w:t>
      </w:r>
      <w:r w:rsidR="00A55158">
        <w:t>ion of</w:t>
      </w:r>
      <w:r w:rsidR="001B7A57">
        <w:t xml:space="preserve"> the</w:t>
      </w:r>
      <w:r w:rsidR="00A55158">
        <w:t xml:space="preserve"> functional connectivity.</w:t>
      </w:r>
    </w:p>
    <w:p w14:paraId="35811373" w14:textId="77777777" w:rsidR="0041271A" w:rsidRDefault="0041271A" w:rsidP="00C6346E"/>
    <w:p w14:paraId="33D3ED7B" w14:textId="4EEFC4E6" w:rsidR="0041271A" w:rsidRDefault="0041271A" w:rsidP="00C6346E">
      <w:r>
        <w:t xml:space="preserve">The results of model selection must be interpreted with caution.  As we demonstrated by simulation, a simple model can produce a better </w:t>
      </w:r>
      <w:r w:rsidR="003F1F34">
        <w:t xml:space="preserve">estimate </w:t>
      </w:r>
      <w:r>
        <w:t>even if it does not correctly represent the real dependencies in the data</w:t>
      </w:r>
      <w:r w:rsidR="003F1F34">
        <w:t xml:space="preserve"> than a more complex model with correct representation of dependencies.   Therefore, showing that a more constrained model has better cross-validated performance than a more complex model does not support the inference that it reveals a better representation of dependencies in the data.  This caveat is related to the phenomenon known as \</w:t>
      </w:r>
      <w:proofErr w:type="gramStart"/>
      <w:r w:rsidR="003F1F34">
        <w:t>emph{</w:t>
      </w:r>
      <w:proofErr w:type="gramEnd"/>
      <w:r w:rsidR="003F1F34">
        <w:t xml:space="preserve">Stein’s Paradox} \cite{Efron:1977}: in which the biasing of an estimate toward an arbitrary target is guaranteed to produce </w:t>
      </w:r>
      <w:commentRangeStart w:id="15"/>
      <w:r w:rsidR="003F1F34">
        <w:t>\emph{some} improvement</w:t>
      </w:r>
      <w:commentRangeEnd w:id="15"/>
      <w:r w:rsidR="003A44D5">
        <w:rPr>
          <w:rStyle w:val="CommentReference"/>
        </w:rPr>
        <w:commentReference w:id="15"/>
      </w:r>
      <w:r w:rsidR="003F1F34">
        <w:t xml:space="preserve">. </w:t>
      </w:r>
    </w:p>
    <w:p w14:paraId="239AC82B" w14:textId="77777777" w:rsidR="00457024" w:rsidRDefault="00457024" w:rsidP="00C6346E"/>
    <w:p w14:paraId="3FE20E01" w14:textId="36A969C3" w:rsidR="00457024" w:rsidRDefault="00457024" w:rsidP="00457024">
      <w:pPr>
        <w:pStyle w:val="Heading2"/>
      </w:pPr>
      <w:r>
        <w:t>\</w:t>
      </w:r>
      <w:proofErr w:type="gramStart"/>
      <w:r>
        <w:t>paragraph</w:t>
      </w:r>
      <w:proofErr w:type="gramEnd"/>
      <w:r>
        <w:t>{Physiological interpretation</w:t>
      </w:r>
      <w:r w:rsidR="00AF3921">
        <w:t xml:space="preserve"> and future directions</w:t>
      </w:r>
      <w:r>
        <w:t>}</w:t>
      </w:r>
    </w:p>
    <w:p w14:paraId="60CBE7FD" w14:textId="1EC2E963" w:rsidR="00567E68" w:rsidRDefault="003F1F34" w:rsidP="003F1F34">
      <w:r>
        <w:t xml:space="preserve">Although the network of interactions inferred by the optimal </w:t>
      </w:r>
      <w:r w:rsidR="00E9499B">
        <w:t>estimator, $C_{\</w:t>
      </w:r>
      <w:proofErr w:type="spellStart"/>
      <w:r w:rsidR="00E9499B">
        <w:t>sf</w:t>
      </w:r>
      <w:proofErr w:type="spellEnd"/>
      <w:r w:rsidR="00E9499B">
        <w:t xml:space="preserve"> </w:t>
      </w:r>
      <w:proofErr w:type="spellStart"/>
      <w:r w:rsidR="00E9499B">
        <w:t>sparse+latent</w:t>
      </w:r>
      <w:proofErr w:type="spellEnd"/>
      <w:r w:rsidR="00E9499B">
        <w:t xml:space="preserve">}$, </w:t>
      </w:r>
      <w:commentRangeStart w:id="16"/>
      <w:r w:rsidR="00E9499B">
        <w:t>alludes synaptic interactions</w:t>
      </w:r>
      <w:commentRangeEnd w:id="16"/>
      <w:r w:rsidR="00D23B6E">
        <w:rPr>
          <w:rStyle w:val="CommentReference"/>
        </w:rPr>
        <w:commentReference w:id="16"/>
      </w:r>
      <w:r w:rsidR="00E9499B">
        <w:t>, it is unlikely that the anatomical and functional networks are identical.  The improved estimation performance gives the model extra credence over other estimates of the functional connectivity.  The inferred interaction network was substantially different from that inferred from by considering the network of most significant sample correlations \</w:t>
      </w:r>
      <w:proofErr w:type="spellStart"/>
      <w:proofErr w:type="gramStart"/>
      <w:r w:rsidR="00E9499B">
        <w:t>figref</w:t>
      </w:r>
      <w:proofErr w:type="spellEnd"/>
      <w:r w:rsidR="00E9499B">
        <w:t>{</w:t>
      </w:r>
      <w:proofErr w:type="gramEnd"/>
      <w:r w:rsidR="00E9499B">
        <w:t xml:space="preserve">05}{F, H, and I}.  </w:t>
      </w:r>
      <w:commentRangeStart w:id="17"/>
      <w:r w:rsidR="00E9499B">
        <w:t xml:space="preserve">In particular, sample correlations do not draw attention to the absence of correlation between a pair of neurons that should be strongly correlated based on their common correlations with other neurons.  </w:t>
      </w:r>
      <w:commentRangeEnd w:id="17"/>
      <w:r w:rsidR="00531573">
        <w:rPr>
          <w:rStyle w:val="CommentReference"/>
        </w:rPr>
        <w:commentReference w:id="17"/>
      </w:r>
      <w:r w:rsidR="00567E68">
        <w:t>The $C_{\</w:t>
      </w:r>
      <w:proofErr w:type="spellStart"/>
      <w:r w:rsidR="00567E68">
        <w:t>sf</w:t>
      </w:r>
      <w:proofErr w:type="spellEnd"/>
      <w:r w:rsidR="00567E68">
        <w:t xml:space="preserve"> </w:t>
      </w:r>
      <w:proofErr w:type="spellStart"/>
      <w:r w:rsidR="00567E68">
        <w:t>sparse+latent</w:t>
      </w:r>
      <w:proofErr w:type="spellEnd"/>
      <w:r w:rsidR="00567E68">
        <w:t>}$ estimator identified many such pairs and inferred negative interactions between them \</w:t>
      </w:r>
      <w:proofErr w:type="spellStart"/>
      <w:proofErr w:type="gramStart"/>
      <w:r w:rsidR="00567E68">
        <w:t>figref</w:t>
      </w:r>
      <w:proofErr w:type="spellEnd"/>
      <w:r w:rsidR="00567E68">
        <w:t>{</w:t>
      </w:r>
      <w:proofErr w:type="gramEnd"/>
      <w:r w:rsidR="00567E68">
        <w:t xml:space="preserve">05}{F}.  The resulting network had a larger fraction of negative interactions than the fraction of negative correlations in the sample correlation matrix.  The negative interactions had a distinct spatial organization from   Reproducing our study with labeled interneurons of various types could indicate whether the negative interactions </w:t>
      </w:r>
    </w:p>
    <w:p w14:paraId="2A4EFA75" w14:textId="77777777" w:rsidR="00567E68" w:rsidRDefault="00567E68" w:rsidP="003F1F34"/>
    <w:p w14:paraId="273FF22E" w14:textId="47F1C688" w:rsidR="008C3575" w:rsidRDefault="00567E68" w:rsidP="00C6346E">
      <w:r>
        <w:t xml:space="preserve">The estimator effectively decomposed the correlation structure into two distinct components: pairwise interactions and common </w:t>
      </w:r>
      <w:proofErr w:type="spellStart"/>
      <w:r>
        <w:t>coactivation</w:t>
      </w:r>
      <w:proofErr w:type="spellEnd"/>
      <w:r>
        <w:t xml:space="preserve"> modes denoted as \</w:t>
      </w:r>
      <w:proofErr w:type="spellStart"/>
      <w:proofErr w:type="gramStart"/>
      <w:r>
        <w:t>sq</w:t>
      </w:r>
      <w:proofErr w:type="spellEnd"/>
      <w:r>
        <w:t>{</w:t>
      </w:r>
      <w:proofErr w:type="gramEnd"/>
      <w:r>
        <w:t xml:space="preserve">latent units}.   Since the distinction led to improved estimation, the two types of components could be further investigated.  For example, </w:t>
      </w:r>
      <w:r w:rsidR="00AF3921">
        <w:t>slow-wave network fluctuations due to anesthesia or slow-wave sleep could be strongly reflected on the common components/latent units but much less on the pairwis</w:t>
      </w:r>
      <w:r w:rsidR="00E95477">
        <w:t>e interactions. Previous studies</w:t>
      </w:r>
      <w:r w:rsidR="00AF3921">
        <w:t xml:space="preserve"> found that correlations measured under anesthesia retained little in common to correlations measured in wakefulness and concluded that studies of the anesthetized brain did not inform about its behaviorally relevant functions \</w:t>
      </w:r>
      <w:proofErr w:type="gramStart"/>
      <w:r w:rsidR="00AF3921">
        <w:t>cite{</w:t>
      </w:r>
      <w:proofErr w:type="gramEnd"/>
      <w:r w:rsidR="00AF3921">
        <w:t>Greenberg:2008}.  When conditioned on the brain state, optimal estimation of covariance matrices in dense cortical networks could reveal that slow-wave activity alters the common components but does not affect the pairwise interactions as strongly.</w:t>
      </w:r>
      <w:r w:rsidR="008C3575">
        <w:t xml:space="preserve">  The correlation structure also changes as a function of the stimulus condition \</w:t>
      </w:r>
      <w:proofErr w:type="gramStart"/>
      <w:r w:rsidR="008C3575">
        <w:t>cite{</w:t>
      </w:r>
      <w:proofErr w:type="gramEnd"/>
      <w:r w:rsidR="008C3575">
        <w:t>Cotton:2013} on time scales that are much faster than changes in the anatomical connectivity. Descriptions of specific changes in the functional connectivity due to stimulus properties could shed light on how circuits orchestrate their activity to represent diverse stimuli.</w:t>
      </w:r>
    </w:p>
    <w:p w14:paraId="4E3124C5" w14:textId="77777777" w:rsidR="008C3575" w:rsidRDefault="008C3575" w:rsidP="00C6346E"/>
    <w:p w14:paraId="70BF07CE" w14:textId="1B33DA67" w:rsidR="00AF3921" w:rsidRDefault="008C3575" w:rsidP="00C6346E">
      <w:commentRangeStart w:id="18"/>
      <w:r>
        <w:t xml:space="preserve">The malleability of the joint structure of activity in populations of neurons makes functional connectivity statistics indispensible wholly apart from the ability to infer the anatomical connectivity. </w:t>
      </w:r>
      <w:r w:rsidR="005127CA">
        <w:t xml:space="preserve"> </w:t>
      </w:r>
      <w:r w:rsidR="00AF3921">
        <w:t>Effective statistical descriptions of the fun</w:t>
      </w:r>
      <w:r>
        <w:t xml:space="preserve">ctional connectivity will </w:t>
      </w:r>
      <w:r w:rsidR="005127CA">
        <w:t>need to be</w:t>
      </w:r>
      <w:r>
        <w:t xml:space="preserve"> developed to </w:t>
      </w:r>
      <w:r w:rsidR="005127CA">
        <w:t xml:space="preserve">infer the most significant features of the functional organization in large ensembles of neurons from limited data.  These approaches will need to rely on techniques exemplified by our study: selection among multiple mathematical representations of dependencies, regularization, and model selection. </w:t>
      </w:r>
      <w:commentRangeEnd w:id="18"/>
      <w:r w:rsidR="00D23B6E">
        <w:rPr>
          <w:rStyle w:val="CommentReference"/>
        </w:rPr>
        <w:commentReference w:id="18"/>
      </w:r>
    </w:p>
    <w:p w14:paraId="31ADA37F" w14:textId="77777777" w:rsidR="0004219E" w:rsidRDefault="0004219E" w:rsidP="00C6346E"/>
    <w:p w14:paraId="7CD9AE87" w14:textId="77777777" w:rsidR="0004219E" w:rsidRPr="00675765" w:rsidRDefault="0004219E" w:rsidP="0004219E">
      <w:commentRangeStart w:id="19"/>
      <w:r>
        <w:t>W</w:t>
      </w:r>
      <w:commentRangeStart w:id="20"/>
      <w:r w:rsidRPr="00230B96">
        <w:t xml:space="preserve">e </w:t>
      </w:r>
      <w:r>
        <w:t xml:space="preserve">propose </w:t>
      </w:r>
      <w:r w:rsidRPr="00230B96">
        <w:t>that</w:t>
      </w:r>
      <w:r>
        <w:t xml:space="preserve"> the structure of the most efficient among many estimators provides a better picture of the</w:t>
      </w:r>
      <w:r w:rsidRPr="00230B96">
        <w:t xml:space="preserve"> functional connectivity than th</w:t>
      </w:r>
      <w:r>
        <w:t xml:space="preserve">at obtained from sample </w:t>
      </w:r>
      <w:r w:rsidRPr="00230B96">
        <w:t>correlation</w:t>
      </w:r>
      <w:r>
        <w:t>s</w:t>
      </w:r>
      <w:r w:rsidRPr="00230B96">
        <w:t xml:space="preserve">. </w:t>
      </w:r>
      <w:commentRangeEnd w:id="20"/>
      <w:r>
        <w:rPr>
          <w:rStyle w:val="CommentReference"/>
        </w:rPr>
        <w:commentReference w:id="20"/>
      </w:r>
      <w:r>
        <w:t xml:space="preserve"> </w:t>
      </w:r>
      <w:commentRangeEnd w:id="19"/>
      <w:r>
        <w:rPr>
          <w:rStyle w:val="CommentReference"/>
        </w:rPr>
        <w:commentReference w:id="19"/>
      </w:r>
    </w:p>
    <w:p w14:paraId="6D65FE4C" w14:textId="77777777" w:rsidR="0004219E" w:rsidRDefault="0004219E" w:rsidP="00C6346E"/>
    <w:p w14:paraId="6D4F4828" w14:textId="113DE2A0" w:rsidR="00114053" w:rsidRPr="002265C1" w:rsidRDefault="00004920" w:rsidP="000E08F1">
      <w:r w:rsidRPr="002265C1">
        <w:t xml:space="preserve"> </w:t>
      </w:r>
    </w:p>
    <w:p w14:paraId="15900684" w14:textId="77777777" w:rsidR="00114053" w:rsidRPr="00230B96" w:rsidRDefault="00114053" w:rsidP="00E3174C">
      <w:pPr>
        <w:pStyle w:val="Heading1"/>
      </w:pPr>
      <w:r w:rsidRPr="00230B96">
        <w:t>\</w:t>
      </w:r>
      <w:proofErr w:type="gramStart"/>
      <w:r w:rsidRPr="00230B96">
        <w:t>section</w:t>
      </w:r>
      <w:proofErr w:type="gramEnd"/>
      <w:r w:rsidRPr="00230B96">
        <w:t>*{Methods}</w:t>
      </w:r>
    </w:p>
    <w:p w14:paraId="5156C3A7" w14:textId="77777777" w:rsidR="00114053" w:rsidRPr="00230B96" w:rsidRDefault="00114053" w:rsidP="00E3174C">
      <w:pPr>
        <w:pStyle w:val="LaTeXcode"/>
      </w:pPr>
      <w:r w:rsidRPr="00230B96">
        <w:t xml:space="preserve">% You may title this section "Methods" or "Models". </w:t>
      </w:r>
    </w:p>
    <w:p w14:paraId="089CC55F" w14:textId="77777777" w:rsidR="00114053" w:rsidRPr="00230B96" w:rsidRDefault="00114053" w:rsidP="00E3174C">
      <w:pPr>
        <w:pStyle w:val="LaTeXcode"/>
      </w:pPr>
      <w:r w:rsidRPr="00230B96">
        <w:t xml:space="preserve">% "Models" is not a valid title for </w:t>
      </w:r>
      <w:proofErr w:type="spellStart"/>
      <w:r w:rsidRPr="00230B96">
        <w:t>PLoS</w:t>
      </w:r>
      <w:proofErr w:type="spellEnd"/>
      <w:r w:rsidRPr="00230B96">
        <w:t xml:space="preserve"> ONE authors. However, </w:t>
      </w:r>
      <w:proofErr w:type="spellStart"/>
      <w:r w:rsidRPr="00230B96">
        <w:t>PLoS</w:t>
      </w:r>
      <w:proofErr w:type="spellEnd"/>
      <w:r w:rsidRPr="00230B96">
        <w:t xml:space="preserve"> ONE</w:t>
      </w:r>
    </w:p>
    <w:p w14:paraId="014C8FFA" w14:textId="77777777" w:rsidR="00114053" w:rsidRPr="00230B96" w:rsidRDefault="00114053" w:rsidP="00E3174C">
      <w:pPr>
        <w:pStyle w:val="LaTeXcode"/>
      </w:pPr>
      <w:r w:rsidRPr="00230B96">
        <w:t xml:space="preserve">% </w:t>
      </w:r>
      <w:proofErr w:type="gramStart"/>
      <w:r w:rsidRPr="00230B96">
        <w:t>authors</w:t>
      </w:r>
      <w:proofErr w:type="gramEnd"/>
      <w:r w:rsidRPr="00230B96">
        <w:t xml:space="preserve"> may use "Analysis" </w:t>
      </w:r>
    </w:p>
    <w:p w14:paraId="713C21B7" w14:textId="6F5D175D" w:rsidR="00114053" w:rsidRDefault="00F53B05" w:rsidP="00E3174C">
      <w:pPr>
        <w:pStyle w:val="Heading2"/>
      </w:pPr>
      <w:r>
        <w:t>\</w:t>
      </w:r>
      <w:proofErr w:type="gramStart"/>
      <w:r>
        <w:t>paragraph</w:t>
      </w:r>
      <w:proofErr w:type="gramEnd"/>
      <w:r w:rsidR="00114053" w:rsidRPr="00230B96">
        <w:t>{</w:t>
      </w:r>
      <w:r w:rsidR="002D7C97">
        <w:t>Surgery and t</w:t>
      </w:r>
      <w:r w:rsidR="00524EB9">
        <w:t>wo-photon Imaging</w:t>
      </w:r>
      <w:r w:rsidR="00114053" w:rsidRPr="00230B96">
        <w:t>}</w:t>
      </w:r>
    </w:p>
    <w:p w14:paraId="6B0E1491" w14:textId="25AB405F" w:rsidR="005E48C8" w:rsidRDefault="00E735D5" w:rsidP="00E3174C">
      <w:r>
        <w:t xml:space="preserve">All procedures were conducted in accordance with the ethical guidelines of the National Institutes of Health and were approved by the Baylor College of Medicine IACUC.  </w:t>
      </w:r>
      <w:r w:rsidR="005E48C8">
        <w:t xml:space="preserve">The surgical procedures and data acquisition were performed as </w:t>
      </w:r>
      <w:proofErr w:type="spellStart"/>
      <w:r w:rsidR="005E48C8">
        <w:t>descrbed</w:t>
      </w:r>
      <w:proofErr w:type="spellEnd"/>
      <w:r w:rsidR="005E48C8">
        <w:t xml:space="preserve"> in </w:t>
      </w:r>
      <w:r w:rsidRPr="00230B96">
        <w:t>\</w:t>
      </w:r>
      <w:proofErr w:type="gramStart"/>
      <w:r w:rsidRPr="00230B96">
        <w:t>cite{</w:t>
      </w:r>
      <w:proofErr w:type="gramEnd"/>
      <w:r w:rsidRPr="00230B96">
        <w:t>Cotton:2013}</w:t>
      </w:r>
      <w:r>
        <w:t>. Briefly, C57BL/6J mice (aged p40--60) were used. Anesthesia was initiated with isoflurane (3</w:t>
      </w:r>
      <w:r w:rsidR="00051141">
        <w:t>\</w:t>
      </w:r>
      <w:r>
        <w:t xml:space="preserve">%) and the mixture of fentanyl (0.05 mg/kg), midazolam (5 mg/kg), and </w:t>
      </w:r>
      <w:proofErr w:type="spellStart"/>
      <w:r>
        <w:t>medetomidine</w:t>
      </w:r>
      <w:proofErr w:type="spellEnd"/>
      <w:r>
        <w:t xml:space="preserve"> (0.5 mg/kg), with boosts of half the initial dose every 3 hours.  A crani</w:t>
      </w:r>
      <w:r w:rsidR="005E48C8">
        <w:t>otomy was performed over the right primary visual area.  Membrane-</w:t>
      </w:r>
      <w:proofErr w:type="spellStart"/>
      <w:r w:rsidR="005E48C8">
        <w:t>permeant</w:t>
      </w:r>
      <w:proofErr w:type="spellEnd"/>
      <w:r w:rsidR="005E48C8">
        <w:t xml:space="preserve"> calcium indicator Oregon Green 488 BAPTA-1 </w:t>
      </w:r>
      <w:proofErr w:type="gramStart"/>
      <w:r w:rsidR="005E48C8">
        <w:t>AM</w:t>
      </w:r>
      <w:proofErr w:type="gramEnd"/>
      <w:r w:rsidR="005E48C8">
        <w:t xml:space="preserve"> (OGB-1, Invitrogen) was loaded by bolus injection.  The craniotomy was sealed using a glass coverslip secured with dental cement. </w:t>
      </w:r>
    </w:p>
    <w:p w14:paraId="7B232789" w14:textId="77777777" w:rsidR="005E48C8" w:rsidRDefault="005E48C8" w:rsidP="00E3174C"/>
    <w:p w14:paraId="434F19D0" w14:textId="54159030" w:rsidR="005E48C8" w:rsidRDefault="005E48C8" w:rsidP="00E3174C">
      <w:r>
        <w:t>Calcium imaging began 1 hour after dye injection.</w:t>
      </w:r>
      <w:r w:rsidR="00982E92">
        <w:t xml:space="preserve">  All imaging was performed using the 3D-RAMP two-photon microscope described in </w:t>
      </w:r>
      <w:r w:rsidR="00AB62A6">
        <w:t>\</w:t>
      </w:r>
      <w:proofErr w:type="gramStart"/>
      <w:r w:rsidR="00AB62A6">
        <w:t>cite{</w:t>
      </w:r>
      <w:proofErr w:type="gramEnd"/>
      <w:r w:rsidR="00AB62A6">
        <w:t>Cotton:2013}.</w:t>
      </w:r>
      <w:r w:rsidR="00982E92">
        <w:t xml:space="preserve"> First, A 3D stack was acquired and cells manually segmented.  To collect calcium signals, the system repeated hopped between the selected neurons. </w:t>
      </w:r>
    </w:p>
    <w:p w14:paraId="7AF69952" w14:textId="7272EE8E" w:rsidR="00524EB9" w:rsidRDefault="00524EB9" w:rsidP="00524EB9">
      <w:pPr>
        <w:pStyle w:val="Heading2"/>
      </w:pPr>
      <w:r>
        <w:t>\</w:t>
      </w:r>
      <w:proofErr w:type="gramStart"/>
      <w:r>
        <w:t>paragraph</w:t>
      </w:r>
      <w:proofErr w:type="gramEnd"/>
      <w:r>
        <w:t>{Visual stimulus}</w:t>
      </w:r>
    </w:p>
    <w:p w14:paraId="09940BAB" w14:textId="5F968156" w:rsidR="00524EB9" w:rsidRDefault="00524EB9" w:rsidP="00E3174C">
      <w:r>
        <w:t>Full-field drifting gratings with 90\% contrast, luminance of 10 cd/m$^2$, spatial frequency of 0.08 cycles/degree, and temporal frequency of 2 cycles/s. Two sets of stimuli were presented for each imaging site: the first to map directional tuning and the second to estimate noise correlations. Directional tuning was map using a pseudo-random sequence of drifting gratings at sixteen equally spaced directional of motion changing at 2 Hz for 3 min without blanks. The data for covariance estimation were collected during presentations of full-field drifting gratings with the same parameters as those used in directional tuning except only two directions (in 9 dataset) or five directions (in 22 datasets) were used and the presentations lasted 1 second and, separated by 1-second blanks.</w:t>
      </w:r>
      <w:r w:rsidR="00E735D5">
        <w:t xml:space="preserve">  Each stimulus condition was presented at least 180 times.</w:t>
      </w:r>
      <w:r>
        <w:t xml:space="preserve"> </w:t>
      </w:r>
    </w:p>
    <w:p w14:paraId="7D353600" w14:textId="2BECAF96" w:rsidR="00114053" w:rsidRDefault="00524EB9" w:rsidP="00E735D5">
      <w:pPr>
        <w:pStyle w:val="Heading2"/>
      </w:pPr>
      <w:r>
        <w:t>\</w:t>
      </w:r>
      <w:proofErr w:type="gramStart"/>
      <w:r>
        <w:t>paragraph</w:t>
      </w:r>
      <w:proofErr w:type="gramEnd"/>
      <w:r>
        <w:t>{Data processing}</w:t>
      </w:r>
    </w:p>
    <w:p w14:paraId="2E682D62" w14:textId="522E40BE" w:rsidR="00AB62A6" w:rsidRDefault="00AB62A6" w:rsidP="00AB62A6">
      <w:r>
        <w:t xml:space="preserve">All data were processed in MATLAB using the </w:t>
      </w:r>
      <w:proofErr w:type="spellStart"/>
      <w:r>
        <w:t>DataJoint</w:t>
      </w:r>
      <w:proofErr w:type="spellEnd"/>
      <w:r>
        <w:t xml:space="preserve"> data processing chain </w:t>
      </w:r>
      <w:r w:rsidR="002D7C97">
        <w:t xml:space="preserve">toolbox </w:t>
      </w:r>
      <w:r>
        <w:t>({\</w:t>
      </w:r>
      <w:proofErr w:type="spellStart"/>
      <w:r>
        <w:t>tt</w:t>
      </w:r>
      <w:proofErr w:type="spellEnd"/>
      <w:r>
        <w:t xml:space="preserve"> </w:t>
      </w:r>
      <w:r w:rsidR="006774EF">
        <w:t>datajoint.github.com</w:t>
      </w:r>
      <w:r>
        <w:t xml:space="preserve">}) </w:t>
      </w:r>
      <w:r w:rsidR="005D49D9">
        <w:t xml:space="preserve">first </w:t>
      </w:r>
      <w:r>
        <w:t xml:space="preserve">developed in our lab. </w:t>
      </w:r>
    </w:p>
    <w:p w14:paraId="3788AE46" w14:textId="77777777" w:rsidR="002D7C97" w:rsidRDefault="002D7C97" w:rsidP="00AB62A6"/>
    <w:p w14:paraId="4A764D84" w14:textId="04226E38" w:rsidR="002D7C97" w:rsidRDefault="002D7C97" w:rsidP="002D7C97">
      <w:r>
        <w:t xml:space="preserve">The collected fluorescent traces were deconvolved to reconstruct the firing rates for each neuron. First, the first principal component was subtracted from the traces, which reduced common mode noise related to small movement and cardiovascular artifacts. The resulting traces were low-pass filtered below 0.1 Hz and </w:t>
      </w:r>
      <w:proofErr w:type="spellStart"/>
      <w:r>
        <w:t>downsampled</w:t>
      </w:r>
      <w:proofErr w:type="spellEnd"/>
      <w:r>
        <w:t xml:space="preserve"> to 20 Hz. Firing rates were estimated using a fast non-negative </w:t>
      </w:r>
      <w:proofErr w:type="spellStart"/>
      <w:r>
        <w:t>deconvolution</w:t>
      </w:r>
      <w:proofErr w:type="spellEnd"/>
      <w:r>
        <w:t xml:space="preserve"> algorithm \</w:t>
      </w:r>
      <w:proofErr w:type="gramStart"/>
      <w:r>
        <w:t>cite{</w:t>
      </w:r>
      <w:proofErr w:type="gramEnd"/>
      <w:r>
        <w:t>Vogelstein</w:t>
      </w:r>
      <w:r w:rsidR="0012273A">
        <w:t>:2010</w:t>
      </w:r>
      <w:r>
        <w:t>}.</w:t>
      </w:r>
    </w:p>
    <w:p w14:paraId="5A495608" w14:textId="77777777" w:rsidR="002D7C97" w:rsidRPr="00AB62A6" w:rsidRDefault="002D7C97" w:rsidP="00AB62A6"/>
    <w:p w14:paraId="37D453EC" w14:textId="5A4D773D" w:rsidR="00470AD8" w:rsidRDefault="00982E92" w:rsidP="00982E92">
      <w:r>
        <w:t xml:space="preserve">Orientation </w:t>
      </w:r>
      <w:r w:rsidR="00554678">
        <w:t>tuning was computed</w:t>
      </w:r>
      <w:r w:rsidR="0042596C">
        <w:t xml:space="preserve"> by fitting </w:t>
      </w:r>
      <w:r w:rsidR="00570D90">
        <w:t xml:space="preserve">the </w:t>
      </w:r>
      <w:r w:rsidR="0042596C">
        <w:t xml:space="preserve">mean firing rates in response to gratings of directions $\phi$ with </w:t>
      </w:r>
      <w:r w:rsidR="00570D90">
        <w:t xml:space="preserve">two-peaked von </w:t>
      </w:r>
      <w:proofErr w:type="spellStart"/>
      <w:r w:rsidR="00570D90">
        <w:t>Mises</w:t>
      </w:r>
      <w:proofErr w:type="spellEnd"/>
      <w:r w:rsidR="00570D90">
        <w:t xml:space="preserve"> tuning function</w:t>
      </w:r>
      <w:r w:rsidR="0042596C">
        <w:t>s</w:t>
      </w:r>
      <w:r w:rsidR="00570D90">
        <w:t xml:space="preserve"> of the form </w:t>
      </w:r>
      <w:r w:rsidR="00E74124">
        <w:t>$</w:t>
      </w:r>
      <w:proofErr w:type="gramStart"/>
      <w:r w:rsidR="00E74124">
        <w:t>f(</w:t>
      </w:r>
      <w:proofErr w:type="gramEnd"/>
      <w:r w:rsidR="00E74124">
        <w:t>\phi)=a + b\</w:t>
      </w:r>
      <w:proofErr w:type="spellStart"/>
      <w:r w:rsidR="00E74124">
        <w:t>exp</w:t>
      </w:r>
      <w:proofErr w:type="spellEnd"/>
      <w:r w:rsidR="00E74124">
        <w:t>\left[</w:t>
      </w:r>
      <w:r w:rsidR="00B1119F">
        <w:t>\</w:t>
      </w:r>
      <w:proofErr w:type="spellStart"/>
      <w:r w:rsidR="00B1119F">
        <w:t>frac</w:t>
      </w:r>
      <w:proofErr w:type="spellEnd"/>
      <w:r w:rsidR="00B1119F">
        <w:t xml:space="preserve"> 1 w</w:t>
      </w:r>
      <w:r w:rsidR="00554678">
        <w:t>(\</w:t>
      </w:r>
      <w:proofErr w:type="spellStart"/>
      <w:r w:rsidR="00554678">
        <w:t>c</w:t>
      </w:r>
      <w:r w:rsidR="00E74124">
        <w:t>os</w:t>
      </w:r>
      <w:proofErr w:type="spellEnd"/>
      <w:r w:rsidR="00E74124">
        <w:t>(\phi-\theta)-1)</w:t>
      </w:r>
      <w:r w:rsidR="00B1119F">
        <w:t xml:space="preserve"> </w:t>
      </w:r>
      <w:r w:rsidR="00E74124">
        <w:t>\right]</w:t>
      </w:r>
      <w:r w:rsidR="000D196D">
        <w:t xml:space="preserve"> + c</w:t>
      </w:r>
      <w:r w:rsidR="00EB7BCF">
        <w:t>\</w:t>
      </w:r>
      <w:proofErr w:type="spellStart"/>
      <w:r w:rsidR="00EB7BCF">
        <w:t>exp</w:t>
      </w:r>
      <w:proofErr w:type="spellEnd"/>
      <w:r w:rsidR="00EB7BCF">
        <w:t>\left[</w:t>
      </w:r>
      <w:r w:rsidR="00B1119F">
        <w:t>\</w:t>
      </w:r>
      <w:proofErr w:type="spellStart"/>
      <w:r w:rsidR="00B1119F">
        <w:t>frac</w:t>
      </w:r>
      <w:proofErr w:type="spellEnd"/>
      <w:r w:rsidR="00B1119F">
        <w:t xml:space="preserve"> 1 w</w:t>
      </w:r>
      <w:r w:rsidR="00EB7BCF">
        <w:t>(</w:t>
      </w:r>
      <w:r w:rsidR="00E74124">
        <w:t>\</w:t>
      </w:r>
      <w:proofErr w:type="spellStart"/>
      <w:r w:rsidR="00E74124">
        <w:t>cos</w:t>
      </w:r>
      <w:proofErr w:type="spellEnd"/>
      <w:r w:rsidR="00E74124">
        <w:t>(\phi-\theta</w:t>
      </w:r>
      <w:r w:rsidR="00EB7BCF">
        <w:t>+\pi</w:t>
      </w:r>
      <w:r w:rsidR="00E74124">
        <w:t>)-1)</w:t>
      </w:r>
      <w:r w:rsidR="00B1119F">
        <w:t xml:space="preserve"> </w:t>
      </w:r>
      <w:r w:rsidR="00E74124">
        <w:t>\right]</w:t>
      </w:r>
      <w:r w:rsidR="00554678">
        <w:t>$ where $b</w:t>
      </w:r>
      <w:r w:rsidR="00570D90">
        <w:t>\</w:t>
      </w:r>
      <w:proofErr w:type="spellStart"/>
      <w:r w:rsidR="00570D90">
        <w:t>ge</w:t>
      </w:r>
      <w:proofErr w:type="spellEnd"/>
      <w:r w:rsidR="00570D90">
        <w:t xml:space="preserve"> </w:t>
      </w:r>
      <w:r w:rsidR="00554678">
        <w:t>c$ are amplitudes</w:t>
      </w:r>
      <w:r w:rsidR="00570D90">
        <w:t xml:space="preserve"> of the two respective peaks,</w:t>
      </w:r>
      <w:r w:rsidR="00E74124">
        <w:t xml:space="preserve"> $w</w:t>
      </w:r>
      <w:r w:rsidR="00554678">
        <w:t>$ is the</w:t>
      </w:r>
      <w:r w:rsidR="000D196D">
        <w:t xml:space="preserve"> tuning wi</w:t>
      </w:r>
      <w:r w:rsidR="00570D90">
        <w:t>dth, and  $\theta$ is the preferred direction.</w:t>
      </w:r>
      <w:r w:rsidR="0042596C">
        <w:t xml:space="preserve"> The significance of the fit was determined by the permutation test: the labels of the direction were randomly permuted 10,000 times.  The $p$-value of the fit was computed as the fraction of </w:t>
      </w:r>
      <w:r w:rsidR="004873A7">
        <w:t>permuted datasets for which the $R^2$ value of the tuning function fit exceeded that of the real data.  Cells were considered tuned for $p$-values not exceeding $0.05$.</w:t>
      </w:r>
    </w:p>
    <w:p w14:paraId="27036C1E" w14:textId="77777777" w:rsidR="00470AD8" w:rsidRDefault="00470AD8" w:rsidP="00982E92"/>
    <w:p w14:paraId="64E67064" w14:textId="53A86303" w:rsidR="00982E92" w:rsidRPr="00982E92" w:rsidRDefault="00470AD8" w:rsidP="00982E92">
      <w:r>
        <w:t>For covariance estimation, the analysi</w:t>
      </w:r>
      <w:r w:rsidR="00660965">
        <w:t xml:space="preserve">s was limited to the period with 2 or 5 stimulus </w:t>
      </w:r>
      <w:r>
        <w:t>conditions</w:t>
      </w:r>
      <w:r w:rsidR="00660965">
        <w:t xml:space="preserve"> and lasted between 12 and 20 </w:t>
      </w:r>
      <w:proofErr w:type="spellStart"/>
      <w:r w:rsidR="00660965">
        <w:t>mins</w:t>
      </w:r>
      <w:proofErr w:type="spellEnd"/>
      <w:r>
        <w:t xml:space="preserve">.  </w:t>
      </w:r>
      <w:r w:rsidR="00660965">
        <w:t xml:space="preserve">Only traces whose average deconvolved </w:t>
      </w:r>
      <w:commentRangeStart w:id="21"/>
      <w:r w:rsidR="00660965">
        <w:t>signal</w:t>
      </w:r>
      <w:bookmarkStart w:id="22" w:name="_GoBack"/>
      <w:bookmarkEnd w:id="22"/>
      <w:commentRangeEnd w:id="21"/>
      <w:r w:rsidR="00CD2446">
        <w:rPr>
          <w:rStyle w:val="CommentReference"/>
        </w:rPr>
        <w:commentReference w:id="21"/>
      </w:r>
      <w:r w:rsidR="00660965">
        <w:t xml:space="preserve"> was greater than 1\% of the median of the recorded population were included in the analysis.</w:t>
      </w:r>
      <w:r>
        <w:t xml:space="preserve"> </w:t>
      </w:r>
      <w:r w:rsidR="0042596C">
        <w:t xml:space="preserve"> </w:t>
      </w:r>
    </w:p>
    <w:p w14:paraId="7D658D91" w14:textId="7A40F593" w:rsidR="00114053" w:rsidRPr="00230B96" w:rsidRDefault="00F53B05" w:rsidP="00E3174C">
      <w:pPr>
        <w:pStyle w:val="Heading2"/>
      </w:pPr>
      <w:r>
        <w:t>\</w:t>
      </w:r>
      <w:proofErr w:type="gramStart"/>
      <w:r>
        <w:t>paragraph</w:t>
      </w:r>
      <w:proofErr w:type="gramEnd"/>
      <w:r w:rsidR="00114053" w:rsidRPr="00230B96">
        <w:t>{Cross-validation}</w:t>
      </w:r>
    </w:p>
    <w:p w14:paraId="5F508DDC" w14:textId="5AD691C0" w:rsidR="00AD6F18" w:rsidRDefault="00DD7C6B" w:rsidP="00E3174C">
      <w:r>
        <w:t>To compare the performance of the estimator against each other, w</w:t>
      </w:r>
      <w:r w:rsidR="00D85F07">
        <w:t xml:space="preserve">e used conventional </w:t>
      </w:r>
      <w:r w:rsidR="00AD6F18">
        <w:t>10-fold cross validation to measure cross-validation loss (Eq.~\</w:t>
      </w:r>
      <w:proofErr w:type="gramStart"/>
      <w:r w:rsidR="00AD6F18">
        <w:t>ref{</w:t>
      </w:r>
      <w:proofErr w:type="spellStart"/>
      <w:proofErr w:type="gramEnd"/>
      <w:r w:rsidR="00AD6F18">
        <w:t>eq:cv-loss</w:t>
      </w:r>
      <w:proofErr w:type="spellEnd"/>
      <w:r w:rsidR="00AD6F18">
        <w:t>}). Bri</w:t>
      </w:r>
      <w:r w:rsidR="0069615A">
        <w:t>efly, each recording was split into 30 blocks of equal duration.  The 30 blocks were then grouped randomly into 10 datasets with 3 blocks in each.  This procedure ensured sufficient independence between the 10 datasets while still ensuring that each dataset included data from different parts of the recording.   Then, each dataset was used as the testing dataset with the rest of the data used for estimating the covariance matrix</w:t>
      </w:r>
      <w:r w:rsidR="00D85F07">
        <w:t xml:space="preserve">.  </w:t>
      </w:r>
    </w:p>
    <w:p w14:paraId="624EA8DD" w14:textId="77777777" w:rsidR="00D85F07" w:rsidRDefault="00D85F07" w:rsidP="00E3174C"/>
    <w:p w14:paraId="142CCE54" w14:textId="33B547BE" w:rsidR="00DD7C6B" w:rsidRDefault="000C4B98" w:rsidP="00E3174C">
      <w:r>
        <w:t xml:space="preserve">Since each of the </w:t>
      </w:r>
      <w:r w:rsidR="00D85F07">
        <w:t>regularized estimator</w:t>
      </w:r>
      <w:r>
        <w:t>s</w:t>
      </w:r>
      <w:r w:rsidR="00D85F07">
        <w:t xml:space="preserve"> </w:t>
      </w:r>
      <w:r>
        <w:t xml:space="preserve">had one or two hyperparameters, we used </w:t>
      </w:r>
      <w:r w:rsidR="00E67A0B">
        <w:t>\</w:t>
      </w:r>
      <w:proofErr w:type="gramStart"/>
      <w:r w:rsidR="00E67A0B">
        <w:t>emph{</w:t>
      </w:r>
      <w:proofErr w:type="gramEnd"/>
      <w:r w:rsidR="005B7A7D">
        <w:t>nested cross-validation</w:t>
      </w:r>
      <w:r w:rsidR="00E67A0B">
        <w:t>}</w:t>
      </w:r>
      <w:r>
        <w:t>.  The outer loop evaluated the performance of the estimators with optimal values of the hyper</w:t>
      </w:r>
      <w:r w:rsidR="00AF4981">
        <w:t>parameters.  The optimization of the hyperparameters was performed within the inner loop in two phases</w:t>
      </w:r>
      <w:r w:rsidR="005B7A7D">
        <w:t>: random search to find a good starting point and pattern search to find the global minimum.</w:t>
      </w:r>
      <w:r w:rsidR="00AF4981">
        <w:t xml:space="preserve">  The inner cross-validation loop subdivided the training dataset from the outer loop to perform 10-fold cross-validation in order to evaluate each choice of the hyperparameter values.  Thus the size of the training dataset within the inner loop comprised 81</w:t>
      </w:r>
      <w:r w:rsidR="00EC59D6">
        <w:t>\</w:t>
      </w:r>
      <w:r w:rsidR="00AF4981">
        <w:t>% of the entire recording.</w:t>
      </w:r>
    </w:p>
    <w:p w14:paraId="5C4124B4" w14:textId="77777777" w:rsidR="00DD7C6B" w:rsidRDefault="00DD7C6B" w:rsidP="00E3174C"/>
    <w:p w14:paraId="4A29F0D2" w14:textId="6D6C904E" w:rsidR="00DD7C6B" w:rsidRDefault="00A201E5" w:rsidP="00E3174C">
      <w:r>
        <w:t>When cross-validation loss was not required, only</w:t>
      </w:r>
      <w:r w:rsidR="00FD1168">
        <w:t xml:space="preserve"> the inner</w:t>
      </w:r>
      <w:r>
        <w:t xml:space="preserve"> loop of cross-validation was used, applied to the entire dataset.  This approach was used to compute the covariance matrix estimates and their excess-loss in the simulation study (\</w:t>
      </w:r>
      <w:proofErr w:type="spellStart"/>
      <w:proofErr w:type="gramStart"/>
      <w:r>
        <w:t>figref</w:t>
      </w:r>
      <w:proofErr w:type="spellEnd"/>
      <w:r>
        <w:t>{</w:t>
      </w:r>
      <w:proofErr w:type="gramEnd"/>
      <w:r>
        <w:t>02}{\;rows 3 and 4}</w:t>
      </w:r>
      <w:r w:rsidR="003A7FAA">
        <w:t>)</w:t>
      </w:r>
      <w:r>
        <w:t xml:space="preserve"> and t</w:t>
      </w:r>
      <w:r w:rsidR="000E1DF9">
        <w:t xml:space="preserve">o analyze the </w:t>
      </w:r>
      <w:r>
        <w:t>partial correlation structure of</w:t>
      </w:r>
      <w:r w:rsidR="000E1DF9">
        <w:t xml:space="preserve"> the </w:t>
      </w:r>
      <w:proofErr w:type="spellStart"/>
      <w:r w:rsidR="000E1DF9">
        <w:t>sparse+latent</w:t>
      </w:r>
      <w:proofErr w:type="spellEnd"/>
      <w:r w:rsidR="000E1DF9">
        <w:t xml:space="preserve"> estimator (Fig.~\ref{fig:05}--\ref{fig:07})</w:t>
      </w:r>
      <w:r>
        <w:t>.</w:t>
      </w:r>
    </w:p>
    <w:p w14:paraId="51F495FB" w14:textId="77777777" w:rsidR="00AC215B" w:rsidRDefault="00AC215B" w:rsidP="00AC215B">
      <w:pPr>
        <w:pStyle w:val="Heading2"/>
      </w:pPr>
      <w:r>
        <w:t>\</w:t>
      </w:r>
      <w:proofErr w:type="gramStart"/>
      <w:r>
        <w:t>paragraph</w:t>
      </w:r>
      <w:proofErr w:type="gramEnd"/>
      <w:r w:rsidRPr="00230B96">
        <w:t>{Covariance Estimation}</w:t>
      </w:r>
    </w:p>
    <w:p w14:paraId="3F74B177" w14:textId="76606FDF" w:rsidR="00AF4981" w:rsidRDefault="00AF4981" w:rsidP="00AF4981">
      <w:r>
        <w:t>Within the inner loop</w:t>
      </w:r>
      <w:r w:rsidR="000E1DF9">
        <w:t xml:space="preserve"> of cross-validation</w:t>
      </w:r>
      <w:r>
        <w:t>, covariance matrix estimation was performed with fixed hyperparameter values</w:t>
      </w:r>
      <w:r w:rsidR="003C1885">
        <w:t xml:space="preserve"> provided by the search algorithm</w:t>
      </w:r>
      <w:r>
        <w:t xml:space="preserve">.  </w:t>
      </w:r>
      <w:r w:rsidR="00BB6445">
        <w:t>The computation of e</w:t>
      </w:r>
      <w:r>
        <w:t xml:space="preserve">ach </w:t>
      </w:r>
      <w:r w:rsidR="00BB6445">
        <w:t xml:space="preserve">regularized </w:t>
      </w:r>
      <w:r>
        <w:t xml:space="preserve">estimator </w:t>
      </w:r>
      <w:r w:rsidR="00BB6445">
        <w:t>only</w:t>
      </w:r>
      <w:r w:rsidR="00DD7C6B">
        <w:t xml:space="preserve"> </w:t>
      </w:r>
      <w:r w:rsidR="00BB6445">
        <w:t xml:space="preserve">required </w:t>
      </w:r>
      <w:r w:rsidR="00DD7C6B">
        <w:t>the sample covariance matrix $C_{\</w:t>
      </w:r>
      <w:proofErr w:type="spellStart"/>
      <w:r w:rsidR="00DD7C6B">
        <w:t>s</w:t>
      </w:r>
      <w:r w:rsidR="00BB6445">
        <w:t>f</w:t>
      </w:r>
      <w:proofErr w:type="spellEnd"/>
      <w:r w:rsidR="00BB6445">
        <w:t xml:space="preserve"> 0}$ of the training dataset</w:t>
      </w:r>
      <w:r w:rsidR="00DD7C6B">
        <w:t>.</w:t>
      </w:r>
      <w:r w:rsidR="00AA023B">
        <w:t xml:space="preserve"> </w:t>
      </w:r>
    </w:p>
    <w:p w14:paraId="60B336E6" w14:textId="77777777" w:rsidR="00DD7C6B" w:rsidRDefault="00DD7C6B" w:rsidP="00AF4981"/>
    <w:p w14:paraId="2D07A0C6" w14:textId="044F52B4" w:rsidR="00C81238" w:rsidRDefault="00BB6445" w:rsidP="00AC215B">
      <w:r>
        <w:t>Estimator $C_{\</w:t>
      </w:r>
      <w:proofErr w:type="spellStart"/>
      <w:r>
        <w:t>sf</w:t>
      </w:r>
      <w:proofErr w:type="spellEnd"/>
      <w:r>
        <w:t xml:space="preserve"> </w:t>
      </w:r>
      <w:proofErr w:type="spellStart"/>
      <w:r>
        <w:t>diag</w:t>
      </w:r>
      <w:proofErr w:type="spellEnd"/>
      <w:r>
        <w:t>}$ (Eq.~\</w:t>
      </w:r>
      <w:proofErr w:type="gramStart"/>
      <w:r>
        <w:t>ref{</w:t>
      </w:r>
      <w:proofErr w:type="spellStart"/>
      <w:proofErr w:type="gramEnd"/>
      <w:r>
        <w:t>eq:c-diag</w:t>
      </w:r>
      <w:proofErr w:type="spellEnd"/>
      <w:r>
        <w:t xml:space="preserve">})  used two hyperparameters: the covariance shrinkage intensity $\lambda \in [0,1]$ and variance shrinkage intensity $\alpha \in [0,1]$.  </w:t>
      </w:r>
      <w:r w:rsidR="00C81238">
        <w:t>The variances (the diagonal of $C_{\</w:t>
      </w:r>
      <w:proofErr w:type="spellStart"/>
      <w:r w:rsidR="00C81238">
        <w:t>sf</w:t>
      </w:r>
      <w:proofErr w:type="spellEnd"/>
      <w:r w:rsidR="00C81238">
        <w:t xml:space="preserve"> 0}$</w:t>
      </w:r>
      <w:r w:rsidR="00E4144F">
        <w:t>)</w:t>
      </w:r>
      <w:r w:rsidR="00C81238">
        <w:t xml:space="preserve"> were shrunk </w:t>
      </w:r>
      <w:r w:rsidR="00E4144F">
        <w:t xml:space="preserve">toward </w:t>
      </w:r>
      <w:r w:rsidR="00C81238">
        <w:t>(linearly</w:t>
      </w:r>
      <w:r w:rsidR="00E4144F">
        <w:t xml:space="preserve"> mixed with</w:t>
      </w:r>
      <w:r w:rsidR="00C81238">
        <w:t>) their mean value:</w:t>
      </w:r>
    </w:p>
    <w:p w14:paraId="0C3CFE12" w14:textId="712FCDA1" w:rsidR="00C81238" w:rsidRDefault="00C81238" w:rsidP="00C81238">
      <w:pPr>
        <w:pStyle w:val="LaTeXcode"/>
      </w:pPr>
      <w:r>
        <w:t>\</w:t>
      </w:r>
      <w:proofErr w:type="gramStart"/>
      <w:r>
        <w:t>begin</w:t>
      </w:r>
      <w:proofErr w:type="gramEnd"/>
      <w:r>
        <w:t>{equation}</w:t>
      </w:r>
    </w:p>
    <w:p w14:paraId="60B3EA49" w14:textId="3E56573A" w:rsidR="00C81238" w:rsidRDefault="00C81238" w:rsidP="00AC215B">
      <w:r>
        <w:t>D = (1-\</w:t>
      </w:r>
      <w:proofErr w:type="gramStart"/>
      <w:r>
        <w:t>alpha)C</w:t>
      </w:r>
      <w:proofErr w:type="gramEnd"/>
      <w:r>
        <w:t>_{\</w:t>
      </w:r>
      <w:proofErr w:type="spellStart"/>
      <w:r>
        <w:t>sf</w:t>
      </w:r>
      <w:proofErr w:type="spellEnd"/>
      <w:r>
        <w:t xml:space="preserve"> 0}\</w:t>
      </w:r>
      <w:proofErr w:type="spellStart"/>
      <w:r>
        <w:t>circ</w:t>
      </w:r>
      <w:proofErr w:type="spellEnd"/>
      <w:r>
        <w:t xml:space="preserve"> I + \alpha \</w:t>
      </w:r>
      <w:proofErr w:type="spellStart"/>
      <w:r>
        <w:t>frac</w:t>
      </w:r>
      <w:proofErr w:type="spellEnd"/>
      <w:r>
        <w:t xml:space="preserve"> 1 p \</w:t>
      </w:r>
      <w:proofErr w:type="spellStart"/>
      <w:r>
        <w:t>Tr</w:t>
      </w:r>
      <w:proofErr w:type="spellEnd"/>
      <w:r>
        <w:t>(C_{\</w:t>
      </w:r>
      <w:proofErr w:type="spellStart"/>
      <w:r>
        <w:t>sf</w:t>
      </w:r>
      <w:proofErr w:type="spellEnd"/>
      <w:r>
        <w:t xml:space="preserve"> 0}) I</w:t>
      </w:r>
    </w:p>
    <w:p w14:paraId="51F094E5" w14:textId="7C07E0F8" w:rsidR="00C81238" w:rsidRDefault="00C81238" w:rsidP="00C81238">
      <w:pPr>
        <w:pStyle w:val="LaTeXcode"/>
      </w:pPr>
      <w:r>
        <w:t>\</w:t>
      </w:r>
      <w:proofErr w:type="gramStart"/>
      <w:r>
        <w:t>end</w:t>
      </w:r>
      <w:proofErr w:type="gramEnd"/>
      <w:r>
        <w:t>{equation}</w:t>
      </w:r>
    </w:p>
    <w:p w14:paraId="5BAC4CB7" w14:textId="7A9731A8" w:rsidR="00C81238" w:rsidRDefault="00C81238" w:rsidP="00AC215B">
      <w:r>
        <w:t>Then the diagonal matrix $D$ was used as the target of covariance shrinkage (Eq.~\</w:t>
      </w:r>
      <w:proofErr w:type="gramStart"/>
      <w:r>
        <w:t>ref{</w:t>
      </w:r>
      <w:proofErr w:type="spellStart"/>
      <w:proofErr w:type="gramEnd"/>
      <w:r>
        <w:t>eq:c-diag</w:t>
      </w:r>
      <w:proofErr w:type="spellEnd"/>
      <w:r>
        <w:t>}) to produce the final regularized estimate.</w:t>
      </w:r>
    </w:p>
    <w:p w14:paraId="308C70C1" w14:textId="77777777" w:rsidR="00C81238" w:rsidRDefault="00C81238" w:rsidP="00AC215B"/>
    <w:p w14:paraId="0ED43EAB" w14:textId="16CE56C9" w:rsidR="00980EBE" w:rsidRDefault="00C81238" w:rsidP="005D7609">
      <w:r>
        <w:t>T</w:t>
      </w:r>
      <w:r w:rsidR="003F3D45">
        <w:t>he</w:t>
      </w:r>
      <w:r w:rsidR="00980EBE">
        <w:t xml:space="preserve"> {\</w:t>
      </w:r>
      <w:proofErr w:type="spellStart"/>
      <w:r w:rsidR="00980EBE">
        <w:t>tt</w:t>
      </w:r>
      <w:proofErr w:type="spellEnd"/>
      <w:r w:rsidR="00980EBE">
        <w:t xml:space="preserve"> </w:t>
      </w:r>
      <w:proofErr w:type="spellStart"/>
      <w:r w:rsidR="00980EBE">
        <w:t>corpcor</w:t>
      </w:r>
      <w:proofErr w:type="spellEnd"/>
      <w:r w:rsidR="00980EBE">
        <w:t xml:space="preserve">} package in </w:t>
      </w:r>
      <w:r w:rsidR="005D7609">
        <w:t xml:space="preserve">the programming language </w:t>
      </w:r>
      <w:r w:rsidR="00980EBE">
        <w:t>R</w:t>
      </w:r>
      <w:r w:rsidR="003F3D45">
        <w:t xml:space="preserve"> </w:t>
      </w:r>
      <w:r w:rsidR="00BC6327">
        <w:t>also</w:t>
      </w:r>
      <w:r w:rsidR="003F3D45">
        <w:t xml:space="preserve"> implements this estimator</w:t>
      </w:r>
      <w:r w:rsidR="00EC130A">
        <w:t xml:space="preserve"> \</w:t>
      </w:r>
      <w:proofErr w:type="gramStart"/>
      <w:r w:rsidR="00EC130A">
        <w:t>cite</w:t>
      </w:r>
      <w:r w:rsidR="00BC6327">
        <w:t>{</w:t>
      </w:r>
      <w:proofErr w:type="gramEnd"/>
      <w:r w:rsidR="00BC6327">
        <w:t>Schafer:2010}</w:t>
      </w:r>
      <w:r w:rsidR="0030135E">
        <w:t>, although its analytical optimization of the shrinkage intensities is based on the mean square</w:t>
      </w:r>
      <w:r>
        <w:t>d</w:t>
      </w:r>
      <w:r w:rsidR="0030135E">
        <w:t xml:space="preserve"> error whereas we optimized them with respect to the loss function in Eq.~\ref{</w:t>
      </w:r>
      <w:proofErr w:type="spellStart"/>
      <w:r w:rsidR="0030135E">
        <w:t>eq:loss</w:t>
      </w:r>
      <w:proofErr w:type="spellEnd"/>
      <w:r w:rsidR="0030135E">
        <w:t>}.</w:t>
      </w:r>
    </w:p>
    <w:p w14:paraId="2B201EC9" w14:textId="77777777" w:rsidR="003F3D45" w:rsidRDefault="003F3D45" w:rsidP="005D7609"/>
    <w:p w14:paraId="7C80ADDA" w14:textId="7BE103C4" w:rsidR="00E4144F" w:rsidRDefault="00AF1680" w:rsidP="005D7609">
      <w:r>
        <w:t xml:space="preserve">Estimator </w:t>
      </w:r>
      <w:r w:rsidR="00B76F9F">
        <w:t>$C_{\</w:t>
      </w:r>
      <w:proofErr w:type="spellStart"/>
      <w:r w:rsidR="00B76F9F">
        <w:t>sf</w:t>
      </w:r>
      <w:proofErr w:type="spellEnd"/>
      <w:r w:rsidR="00B76F9F">
        <w:t xml:space="preserve"> factor}$</w:t>
      </w:r>
      <w:r>
        <w:t xml:space="preserve"> used two hyperparameters: the number of latent factors $d$ and the shrinkage intensity $\lambda \in [0</w:t>
      </w:r>
      <w:r w:rsidR="00F93881">
        <w:t>,</w:t>
      </w:r>
      <w:r>
        <w:t xml:space="preserve"> 1]$. </w:t>
      </w:r>
      <w:r w:rsidR="0019431E">
        <w:t xml:space="preserve"> </w:t>
      </w:r>
    </w:p>
    <w:p w14:paraId="0B8F639D" w14:textId="025A6BFF" w:rsidR="00E4144F" w:rsidRDefault="0019431E" w:rsidP="005D7609">
      <w:r>
        <w:t>The</w:t>
      </w:r>
      <w:r w:rsidR="00E4144F">
        <w:t xml:space="preserve"> </w:t>
      </w:r>
      <w:r w:rsidR="00F93881">
        <w:t xml:space="preserve">$p\times d$ </w:t>
      </w:r>
      <w:r w:rsidR="00E4144F">
        <w:t>factor loading matrix $L$ and individual variances $\Psi$ were computed by solving the minimization problem</w:t>
      </w:r>
    </w:p>
    <w:p w14:paraId="419ED235" w14:textId="7E689546" w:rsidR="00E4144F" w:rsidRDefault="00E4144F" w:rsidP="00827507">
      <w:pPr>
        <w:pStyle w:val="LaTeXcode"/>
      </w:pPr>
      <w:r>
        <w:t>\</w:t>
      </w:r>
      <w:proofErr w:type="gramStart"/>
      <w:r>
        <w:t>begin</w:t>
      </w:r>
      <w:proofErr w:type="gramEnd"/>
      <w:r>
        <w:t>{equation}</w:t>
      </w:r>
    </w:p>
    <w:p w14:paraId="0E28F7BF" w14:textId="63EC392F" w:rsidR="00E4144F" w:rsidRDefault="00E4144F" w:rsidP="005D7609">
      <w:r>
        <w:t>(L</w:t>
      </w:r>
      <w:proofErr w:type="gramStart"/>
      <w:r>
        <w:t>,\</w:t>
      </w:r>
      <w:proofErr w:type="gramEnd"/>
      <w:r>
        <w:t>Psi)</w:t>
      </w:r>
      <w:r w:rsidR="00FA4851">
        <w:t xml:space="preserve"> = \</w:t>
      </w:r>
      <w:proofErr w:type="spellStart"/>
      <w:r w:rsidR="00FA4851">
        <w:t>argmin</w:t>
      </w:r>
      <w:proofErr w:type="spellEnd"/>
      <w:r w:rsidR="00FA4851">
        <w:t>\limits_{</w:t>
      </w:r>
      <w:r w:rsidR="00D60ECD">
        <w:t xml:space="preserve">\tilde </w:t>
      </w:r>
      <w:r w:rsidR="00FA4851">
        <w:t>L,</w:t>
      </w:r>
      <w:r w:rsidR="00D60ECD">
        <w:t>\tilde</w:t>
      </w:r>
      <w:r w:rsidR="00FA4851">
        <w:t>\Psi</w:t>
      </w:r>
      <w:r w:rsidR="0066004C">
        <w:t>} \loss{</w:t>
      </w:r>
      <w:r w:rsidR="00D60ECD">
        <w:t xml:space="preserve">\tilde </w:t>
      </w:r>
      <w:r>
        <w:t>L</w:t>
      </w:r>
      <w:r w:rsidR="00D60ECD">
        <w:t xml:space="preserve"> </w:t>
      </w:r>
      <w:r>
        <w:t xml:space="preserve">+ </w:t>
      </w:r>
      <w:r w:rsidR="00D60ECD">
        <w:t>\tilde</w:t>
      </w:r>
      <w:r>
        <w:t>\</w:t>
      </w:r>
      <w:proofErr w:type="spellStart"/>
      <w:r>
        <w:t>Psi</w:t>
      </w:r>
      <w:r w:rsidR="00D60ECD">
        <w:t>,</w:t>
      </w:r>
      <w:r w:rsidR="00827507">
        <w:t>C</w:t>
      </w:r>
      <w:proofErr w:type="spellEnd"/>
      <w:r w:rsidR="00827507">
        <w:t>_{\</w:t>
      </w:r>
      <w:proofErr w:type="spellStart"/>
      <w:r w:rsidR="00827507">
        <w:t>sf</w:t>
      </w:r>
      <w:proofErr w:type="spellEnd"/>
      <w:r w:rsidR="00827507">
        <w:t xml:space="preserve"> 0}</w:t>
      </w:r>
      <w:r w:rsidR="0066004C">
        <w:t>}</w:t>
      </w:r>
      <w:r w:rsidR="00AA023B">
        <w:t>,</w:t>
      </w:r>
    </w:p>
    <w:p w14:paraId="04F321E9" w14:textId="0D339006" w:rsidR="00E4144F" w:rsidRDefault="00E4144F" w:rsidP="00827507">
      <w:pPr>
        <w:pStyle w:val="LaTeXcode"/>
      </w:pPr>
      <w:r>
        <w:t>\</w:t>
      </w:r>
      <w:proofErr w:type="gramStart"/>
      <w:r>
        <w:t>end</w:t>
      </w:r>
      <w:proofErr w:type="gramEnd"/>
      <w:r>
        <w:t>{equation}</w:t>
      </w:r>
    </w:p>
    <w:p w14:paraId="42DDBA3B" w14:textId="78CD4D82" w:rsidR="00BC6327" w:rsidRDefault="00AA023B" w:rsidP="005D7609">
      <w:proofErr w:type="gramStart"/>
      <w:r>
        <w:t>which</w:t>
      </w:r>
      <w:proofErr w:type="gramEnd"/>
      <w:r>
        <w:t xml:space="preserve"> we solved by an </w:t>
      </w:r>
      <w:r w:rsidR="00AF55A2">
        <w:t>expectation-maximization (EM) algorithm.</w:t>
      </w:r>
      <w:r>
        <w:t xml:space="preserve">  Under our chosen loss function</w:t>
      </w:r>
      <w:r w:rsidR="00566685">
        <w:t xml:space="preserve"> (Eq.~\</w:t>
      </w:r>
      <w:proofErr w:type="gramStart"/>
      <w:r w:rsidR="00566685">
        <w:t>ref{</w:t>
      </w:r>
      <w:proofErr w:type="spellStart"/>
      <w:proofErr w:type="gramEnd"/>
      <w:r w:rsidR="00566685">
        <w:t>eq:loss</w:t>
      </w:r>
      <w:proofErr w:type="spellEnd"/>
      <w:r w:rsidR="00566685">
        <w:t>})</w:t>
      </w:r>
      <w:r>
        <w:t xml:space="preserve">, this is equivalent to maximum likelihood estimation of $L$ and $\Psi$ under the multivariate Gaussian distribution. </w:t>
      </w:r>
      <w:r w:rsidR="00F93881">
        <w:t xml:space="preserve"> The final regularized estimate is obtained by linear shrinkage towar</w:t>
      </w:r>
      <w:r w:rsidR="00303899">
        <w:t>d the factor model (Eq.~\</w:t>
      </w:r>
      <w:proofErr w:type="gramStart"/>
      <w:r w:rsidR="00303899">
        <w:t>ref{</w:t>
      </w:r>
      <w:proofErr w:type="spellStart"/>
      <w:proofErr w:type="gramEnd"/>
      <w:r w:rsidR="00303899">
        <w:t>eq</w:t>
      </w:r>
      <w:r w:rsidR="00F93881">
        <w:t>:c-factor</w:t>
      </w:r>
      <w:proofErr w:type="spellEnd"/>
      <w:r w:rsidR="00F93881">
        <w:t xml:space="preserve">}). </w:t>
      </w:r>
    </w:p>
    <w:p w14:paraId="0E3B4AFB" w14:textId="77777777" w:rsidR="00AF55A2" w:rsidRDefault="00AF55A2" w:rsidP="005D7609"/>
    <w:p w14:paraId="1C5410E1" w14:textId="3A55F7AC" w:rsidR="00AF55A2" w:rsidRDefault="0020714D" w:rsidP="005D7609">
      <w:r>
        <w:t>Estimator $C_{\</w:t>
      </w:r>
      <w:proofErr w:type="spellStart"/>
      <w:r>
        <w:t>sf</w:t>
      </w:r>
      <w:proofErr w:type="spellEnd"/>
      <w:r>
        <w:t xml:space="preserve"> sparse</w:t>
      </w:r>
      <w:r w:rsidR="00171F78">
        <w:t>}</w:t>
      </w:r>
      <w:proofErr w:type="gramStart"/>
      <w:r w:rsidR="00171F78">
        <w:t>$</w:t>
      </w:r>
      <w:r>
        <w:t xml:space="preserve"> </w:t>
      </w:r>
      <w:r w:rsidR="00A378FD">
        <w:t xml:space="preserve"> </w:t>
      </w:r>
      <w:r w:rsidR="00B81B9F">
        <w:t>has</w:t>
      </w:r>
      <w:proofErr w:type="gramEnd"/>
      <w:r w:rsidR="00B81B9F">
        <w:t xml:space="preserve"> one hyperparameter $\lambda$, which regulates the </w:t>
      </w:r>
      <w:proofErr w:type="spellStart"/>
      <w:r w:rsidR="00B81B9F">
        <w:t>sparsity</w:t>
      </w:r>
      <w:proofErr w:type="spellEnd"/>
      <w:r w:rsidR="00B81B9F">
        <w:t xml:space="preserve"> of its precision matrix $S$. The precision matrix is computed in two steps</w:t>
      </w:r>
      <w:r w:rsidR="00DF3E69">
        <w:t xml:space="preserve">: </w:t>
      </w:r>
      <w:r w:rsidR="00B81B9F">
        <w:t>First, the zero structure $Z$ is determined by minimizing the $L_1$-penalized loss.</w:t>
      </w:r>
    </w:p>
    <w:p w14:paraId="635C33CC" w14:textId="0F0958C3" w:rsidR="00A378FD" w:rsidRDefault="00A378FD" w:rsidP="00B81B9F">
      <w:pPr>
        <w:pStyle w:val="LaTeXcode"/>
      </w:pPr>
      <w:r>
        <w:t>\</w:t>
      </w:r>
      <w:proofErr w:type="gramStart"/>
      <w:r>
        <w:t>begin</w:t>
      </w:r>
      <w:proofErr w:type="gramEnd"/>
      <w:r>
        <w:t>{equation}</w:t>
      </w:r>
    </w:p>
    <w:p w14:paraId="633BFA97" w14:textId="10A6E297" w:rsidR="00A378FD" w:rsidRDefault="00B81B9F" w:rsidP="005D7609">
      <w:r>
        <w:t>Z</w:t>
      </w:r>
      <w:r w:rsidR="00A378FD">
        <w:t xml:space="preserve"> = </w:t>
      </w:r>
      <w:r w:rsidR="00D706FB">
        <w:t>\</w:t>
      </w:r>
      <w:proofErr w:type="spellStart"/>
      <w:r w:rsidR="00D706FB">
        <w:t>argmin</w:t>
      </w:r>
      <w:proofErr w:type="spellEnd"/>
      <w:r w:rsidR="00D706FB">
        <w:t>\limits</w:t>
      </w:r>
      <w:r w:rsidR="006053E4">
        <w:t>_</w:t>
      </w:r>
      <w:r w:rsidR="00D706FB">
        <w:t>{</w:t>
      </w:r>
      <w:r w:rsidR="00D60ECD">
        <w:t xml:space="preserve">\tilde </w:t>
      </w:r>
      <w:r>
        <w:t>Z</w:t>
      </w:r>
      <w:r w:rsidR="00D706FB">
        <w:t xml:space="preserve"> \</w:t>
      </w:r>
      <w:proofErr w:type="spellStart"/>
      <w:r w:rsidR="00D706FB">
        <w:t>succ</w:t>
      </w:r>
      <w:proofErr w:type="spellEnd"/>
      <w:r w:rsidR="00D706FB">
        <w:t xml:space="preserve"> 0} \</w:t>
      </w:r>
      <w:proofErr w:type="gramStart"/>
      <w:r w:rsidR="00D706FB">
        <w:t>loss{</w:t>
      </w:r>
      <w:proofErr w:type="gramEnd"/>
      <w:r w:rsidR="00A004F3">
        <w:t>{</w:t>
      </w:r>
      <w:r w:rsidR="00D60ECD">
        <w:t xml:space="preserve">\tilde </w:t>
      </w:r>
      <w:r>
        <w:t>Z</w:t>
      </w:r>
      <w:r w:rsidR="00A004F3">
        <w:t>}</w:t>
      </w:r>
      <w:r w:rsidR="00FB0509">
        <w:t>^{-</w:t>
      </w:r>
      <w:r w:rsidR="008675FE">
        <w:t>1},C_{\</w:t>
      </w:r>
      <w:proofErr w:type="spellStart"/>
      <w:r w:rsidR="008675FE">
        <w:t>sf</w:t>
      </w:r>
      <w:proofErr w:type="spellEnd"/>
      <w:r w:rsidR="008675FE">
        <w:t xml:space="preserve"> 0}} + \lambda \|</w:t>
      </w:r>
      <w:r>
        <w:t>\tilde Z</w:t>
      </w:r>
      <w:r w:rsidR="00D60ECD">
        <w:t xml:space="preserve"> </w:t>
      </w:r>
      <w:r w:rsidR="00FB0509">
        <w:t>\|_1</w:t>
      </w:r>
    </w:p>
    <w:p w14:paraId="44DEEBD1" w14:textId="4524B02A" w:rsidR="00FB0509" w:rsidRDefault="00FB0509" w:rsidP="00B81B9F">
      <w:pPr>
        <w:pStyle w:val="LaTeXcode"/>
      </w:pPr>
      <w:r>
        <w:t>\</w:t>
      </w:r>
      <w:proofErr w:type="gramStart"/>
      <w:r>
        <w:t>end</w:t>
      </w:r>
      <w:proofErr w:type="gramEnd"/>
      <w:r>
        <w:t>{equation}</w:t>
      </w:r>
    </w:p>
    <w:p w14:paraId="66602888" w14:textId="61F1248A" w:rsidR="001969A5" w:rsidRDefault="00B81B9F" w:rsidP="008675FE">
      <w:proofErr w:type="gramStart"/>
      <w:r>
        <w:t>where</w:t>
      </w:r>
      <w:proofErr w:type="gramEnd"/>
      <w:r>
        <w:t xml:space="preserve"> $\tilde Z</w:t>
      </w:r>
      <w:r w:rsidR="008675FE">
        <w:t>\</w:t>
      </w:r>
      <w:proofErr w:type="spellStart"/>
      <w:r w:rsidR="008675FE">
        <w:t>s</w:t>
      </w:r>
      <w:r w:rsidR="00036886">
        <w:t>ucc</w:t>
      </w:r>
      <w:proofErr w:type="spellEnd"/>
      <w:r w:rsidR="00036886">
        <w:t xml:space="preserve"> 0$ denotes</w:t>
      </w:r>
      <w:r>
        <w:t xml:space="preserve"> the constraint that $\tilde Z</w:t>
      </w:r>
      <w:r w:rsidR="008675FE">
        <w:t>$ be a p</w:t>
      </w:r>
      <w:r>
        <w:t>ositive definite matrix and $\|\tilde Z</w:t>
      </w:r>
      <w:r w:rsidR="008675FE">
        <w:t>\|_1$ is the element-wise $L_1$ norm of the matr</w:t>
      </w:r>
      <w:r>
        <w:t>ix $\tilde Z</w:t>
      </w:r>
      <w:r w:rsidR="008675FE">
        <w:t xml:space="preserve">$. This </w:t>
      </w:r>
      <w:r w:rsidR="001969A5">
        <w:t xml:space="preserve">problem </w:t>
      </w:r>
      <w:r w:rsidR="008675FE">
        <w:t>formulation is known as</w:t>
      </w:r>
      <w:r w:rsidR="00A004F3">
        <w:t xml:space="preserve"> \</w:t>
      </w:r>
      <w:proofErr w:type="gramStart"/>
      <w:r w:rsidR="00A004F3">
        <w:t>emph{</w:t>
      </w:r>
      <w:proofErr w:type="gramEnd"/>
      <w:r w:rsidR="008675FE">
        <w:t>graphical lasso</w:t>
      </w:r>
      <w:r w:rsidR="00A004F3">
        <w:t>}</w:t>
      </w:r>
      <w:r w:rsidR="00EA4192">
        <w:t xml:space="preserve"> </w:t>
      </w:r>
      <w:r w:rsidR="008675FE">
        <w:t>\cite{Friedman:2</w:t>
      </w:r>
      <w:r w:rsidR="00EA4192">
        <w:t>008}</w:t>
      </w:r>
      <w:r w:rsidR="00A004F3">
        <w:t>. T</w:t>
      </w:r>
      <w:r w:rsidR="008675FE">
        <w:t>o solve this minimization problem, we modified the alternative-direction method of multipliers (ADMM) algorith</w:t>
      </w:r>
      <w:r w:rsidR="001969A5">
        <w:t>m developed by \</w:t>
      </w:r>
      <w:proofErr w:type="gramStart"/>
      <w:r w:rsidR="001969A5">
        <w:t>cite{</w:t>
      </w:r>
      <w:proofErr w:type="gramEnd"/>
      <w:r w:rsidR="001969A5">
        <w:t xml:space="preserve">Ma:2013}. </w:t>
      </w:r>
    </w:p>
    <w:p w14:paraId="74485B1C" w14:textId="6CF177D5" w:rsidR="001969A5" w:rsidRDefault="00DF3E69" w:rsidP="008675FE">
      <w:r>
        <w:t>Then, a</w:t>
      </w:r>
      <w:r w:rsidR="001969A5">
        <w:t>fter the zero structure was determined, the remaining coefficients were fitted without penalty:</w:t>
      </w:r>
    </w:p>
    <w:p w14:paraId="1B828917" w14:textId="7D3724B3" w:rsidR="001969A5" w:rsidRDefault="001969A5" w:rsidP="00DF3E69">
      <w:pPr>
        <w:pStyle w:val="LaTeXcode"/>
      </w:pPr>
      <w:r>
        <w:t>\</w:t>
      </w:r>
      <w:proofErr w:type="gramStart"/>
      <w:r>
        <w:t>begin</w:t>
      </w:r>
      <w:proofErr w:type="gramEnd"/>
      <w:r>
        <w:t>{equation}</w:t>
      </w:r>
    </w:p>
    <w:p w14:paraId="05A099C1" w14:textId="525F1607" w:rsidR="001969A5" w:rsidRDefault="001969A5" w:rsidP="008675FE">
      <w:r>
        <w:t>S = \</w:t>
      </w:r>
      <w:proofErr w:type="spellStart"/>
      <w:r>
        <w:t>argmin</w:t>
      </w:r>
      <w:proofErr w:type="spellEnd"/>
      <w:r>
        <w:t>\limits</w:t>
      </w:r>
      <w:r w:rsidR="00DF3E69">
        <w:t>_{\tilde S \in Z^</w:t>
      </w:r>
      <w:r w:rsidR="00E7088B">
        <w:t>\</w:t>
      </w:r>
      <w:r w:rsidR="00C5177C">
        <w:t>sharp</w:t>
      </w:r>
      <w:r w:rsidR="00DF3E69">
        <w:t>} \</w:t>
      </w:r>
      <w:proofErr w:type="gramStart"/>
      <w:r w:rsidR="00DF3E69">
        <w:t>loss{</w:t>
      </w:r>
      <w:proofErr w:type="gramEnd"/>
      <w:r w:rsidR="00DF3E69">
        <w:t>\tilde S,C_{\</w:t>
      </w:r>
      <w:proofErr w:type="spellStart"/>
      <w:r w:rsidR="00DF3E69">
        <w:t>sf</w:t>
      </w:r>
      <w:proofErr w:type="spellEnd"/>
      <w:r w:rsidR="00DF3E69">
        <w:t xml:space="preserve"> 0}},</w:t>
      </w:r>
    </w:p>
    <w:p w14:paraId="69D04CC7" w14:textId="771E56AA" w:rsidR="00DF3E69" w:rsidRDefault="001969A5" w:rsidP="00DF3E69">
      <w:pPr>
        <w:pStyle w:val="LaTeXcode"/>
      </w:pPr>
      <w:r>
        <w:t>\</w:t>
      </w:r>
      <w:proofErr w:type="gramStart"/>
      <w:r>
        <w:t>end</w:t>
      </w:r>
      <w:proofErr w:type="gramEnd"/>
      <w:r>
        <w:t>{equation}</w:t>
      </w:r>
    </w:p>
    <w:p w14:paraId="5DF9FB99" w14:textId="295C6BA7" w:rsidR="00DF3E69" w:rsidRDefault="009974EA" w:rsidP="00DF3E69">
      <w:proofErr w:type="gramStart"/>
      <w:r>
        <w:t>where</w:t>
      </w:r>
      <w:proofErr w:type="gramEnd"/>
      <w:r>
        <w:t xml:space="preserve"> $Z^</w:t>
      </w:r>
      <w:r w:rsidR="00E7088B">
        <w:t>\</w:t>
      </w:r>
      <w:r w:rsidR="00C5177C">
        <w:t>sharp</w:t>
      </w:r>
      <w:r w:rsidR="00DF3E69">
        <w:t xml:space="preserve">$ </w:t>
      </w:r>
      <w:r w:rsidR="003132F5">
        <w:t>denotes</w:t>
      </w:r>
      <w:r w:rsidR="00DF3E69">
        <w:t xml:space="preserve"> the set of positive-definite matrices with zeros in all entries where </w:t>
      </w:r>
      <w:r w:rsidR="005B232A">
        <w:t>entries</w:t>
      </w:r>
      <w:r w:rsidR="00DF3E69">
        <w:t xml:space="preserve"> of $Z$ equal zero.</w:t>
      </w:r>
      <w:r w:rsidR="00036886">
        <w:t xml:space="preserve">  </w:t>
      </w:r>
      <w:r w:rsidR="00AC0C4D">
        <w:t>This step was also solved by ADMM.  Then the final estimate</w:t>
      </w:r>
      <w:r w:rsidR="00036886">
        <w:t xml:space="preserve"> is the inverse of $S$</w:t>
      </w:r>
      <w:r w:rsidR="00AC0C4D">
        <w:t xml:space="preserve"> (Eq.~\</w:t>
      </w:r>
      <w:proofErr w:type="gramStart"/>
      <w:r w:rsidR="00AC0C4D">
        <w:t>ref{</w:t>
      </w:r>
      <w:proofErr w:type="spellStart"/>
      <w:proofErr w:type="gramEnd"/>
      <w:r w:rsidR="00AC0C4D">
        <w:t>eq:c-sparse</w:t>
      </w:r>
      <w:proofErr w:type="spellEnd"/>
      <w:r w:rsidR="00AC0C4D">
        <w:t>})</w:t>
      </w:r>
      <w:r w:rsidR="00036886">
        <w:t>. Unlike $C_{\</w:t>
      </w:r>
      <w:proofErr w:type="spellStart"/>
      <w:r w:rsidR="00036886">
        <w:t>sf</w:t>
      </w:r>
      <w:proofErr w:type="spellEnd"/>
      <w:r w:rsidR="00036886">
        <w:t xml:space="preserve"> </w:t>
      </w:r>
      <w:proofErr w:type="spellStart"/>
      <w:r w:rsidR="00036886">
        <w:t>diag</w:t>
      </w:r>
      <w:proofErr w:type="spellEnd"/>
      <w:r w:rsidR="00036886">
        <w:t>}$ and $C_{\</w:t>
      </w:r>
      <w:proofErr w:type="spellStart"/>
      <w:r w:rsidR="00036886">
        <w:t>sf</w:t>
      </w:r>
      <w:proofErr w:type="spellEnd"/>
      <w:r w:rsidR="00036886">
        <w:t xml:space="preserve"> fac</w:t>
      </w:r>
      <w:r w:rsidR="00B6722D">
        <w:t xml:space="preserve">tor}$, this estimator does not include linear shrinkage: the selection of the </w:t>
      </w:r>
      <w:proofErr w:type="spellStart"/>
      <w:r w:rsidR="00B6722D">
        <w:t>sparsity</w:t>
      </w:r>
      <w:proofErr w:type="spellEnd"/>
      <w:r w:rsidR="00B6722D">
        <w:t xml:space="preserve"> level provides sufficient flexibility to fine tune the regularization level.</w:t>
      </w:r>
    </w:p>
    <w:p w14:paraId="7F2410CC" w14:textId="77777777" w:rsidR="00B6722D" w:rsidRDefault="00B6722D" w:rsidP="00DF3E69"/>
    <w:p w14:paraId="255A91AD" w14:textId="3E1A9387" w:rsidR="00B6722D" w:rsidRDefault="009F15DD" w:rsidP="008675FE">
      <w:r>
        <w:t>Estimator $C_{\</w:t>
      </w:r>
      <w:proofErr w:type="spellStart"/>
      <w:r>
        <w:t>sf</w:t>
      </w:r>
      <w:proofErr w:type="spellEnd"/>
      <w:r>
        <w:t xml:space="preserve"> </w:t>
      </w:r>
      <w:proofErr w:type="spellStart"/>
      <w:r>
        <w:t>sparse+</w:t>
      </w:r>
      <w:r w:rsidR="00C11CCD">
        <w:t>latent</w:t>
      </w:r>
      <w:proofErr w:type="spellEnd"/>
      <w:r>
        <w:t xml:space="preserve">}$ </w:t>
      </w:r>
      <w:r w:rsidR="00B6722D">
        <w:t xml:space="preserve">has two hyperparameters: the number of latent units $d$ and the </w:t>
      </w:r>
      <w:proofErr w:type="spellStart"/>
      <w:r w:rsidR="00B6722D">
        <w:t>sparsity</w:t>
      </w:r>
      <w:proofErr w:type="spellEnd"/>
      <w:r w:rsidR="00B6722D">
        <w:t xml:space="preserve"> level $\lambda$. </w:t>
      </w:r>
      <w:r w:rsidR="009974EA">
        <w:t xml:space="preserve">It </w:t>
      </w:r>
      <w:r w:rsidR="000117AE">
        <w:t>estimates</w:t>
      </w:r>
      <w:r w:rsidR="009974EA">
        <w:t xml:space="preserve"> the larger</w:t>
      </w:r>
      <w:r w:rsidR="00FA17E2">
        <w:t xml:space="preserve"> sparse</w:t>
      </w:r>
      <w:r w:rsidR="009974EA">
        <w:t xml:space="preserve"> precision matrix</w:t>
      </w:r>
      <w:r w:rsidR="00D07E09">
        <w:t xml:space="preserve"> $S^\</w:t>
      </w:r>
      <w:proofErr w:type="spellStart"/>
      <w:r w:rsidR="00D07E09">
        <w:t>ast</w:t>
      </w:r>
      <w:proofErr w:type="spellEnd"/>
      <w:r w:rsidR="009974EA">
        <w:t>$ of the</w:t>
      </w:r>
      <w:r w:rsidR="00D07E09">
        <w:t xml:space="preserve"> joint distribution of the</w:t>
      </w:r>
      <w:r w:rsidR="009974EA">
        <w:t xml:space="preserve"> $p$ obs</w:t>
      </w:r>
      <w:r w:rsidR="00D07E09">
        <w:t>erved neurons and $d$ latent</w:t>
      </w:r>
      <w:r w:rsidR="009974EA">
        <w:t xml:space="preserve"> units.  </w:t>
      </w:r>
    </w:p>
    <w:p w14:paraId="7D68041A" w14:textId="67DB0A53" w:rsidR="009F15DD" w:rsidRDefault="009F15DD" w:rsidP="00D07E09">
      <w:pPr>
        <w:pStyle w:val="LaTeXcode"/>
      </w:pPr>
      <w:r>
        <w:t>\</w:t>
      </w:r>
      <w:proofErr w:type="gramStart"/>
      <w:r>
        <w:t>begin</w:t>
      </w:r>
      <w:proofErr w:type="gramEnd"/>
      <w:r>
        <w:t>{equation}</w:t>
      </w:r>
    </w:p>
    <w:p w14:paraId="2EA4158A" w14:textId="0BA0B59F" w:rsidR="009F15DD" w:rsidRDefault="00D07E09" w:rsidP="008675FE">
      <w:r>
        <w:t>S^\</w:t>
      </w:r>
      <w:proofErr w:type="spellStart"/>
      <w:r>
        <w:t>ast</w:t>
      </w:r>
      <w:proofErr w:type="spellEnd"/>
      <w:r w:rsidR="009F15DD">
        <w:t>=</w:t>
      </w:r>
    </w:p>
    <w:p w14:paraId="5C37BAA9" w14:textId="05C528DD" w:rsidR="009F15DD" w:rsidRDefault="009F15DD" w:rsidP="008675FE">
      <w:r>
        <w:t>\</w:t>
      </w:r>
      <w:proofErr w:type="gramStart"/>
      <w:r>
        <w:t>begin</w:t>
      </w:r>
      <w:proofErr w:type="gramEnd"/>
      <w:r>
        <w:t>{</w:t>
      </w:r>
      <w:proofErr w:type="spellStart"/>
      <w:r>
        <w:t>pmatrix</w:t>
      </w:r>
      <w:proofErr w:type="spellEnd"/>
      <w:r>
        <w:t>}</w:t>
      </w:r>
    </w:p>
    <w:p w14:paraId="37938F38" w14:textId="6271B236" w:rsidR="009F15DD" w:rsidRDefault="00B22E33" w:rsidP="008675FE">
      <w:r>
        <w:t>S</w:t>
      </w:r>
      <w:r w:rsidR="009F15DD">
        <w:t xml:space="preserve"> &amp; S_{12} \\</w:t>
      </w:r>
    </w:p>
    <w:p w14:paraId="36120C64" w14:textId="50C4CFC0" w:rsidR="009F15DD" w:rsidRDefault="009F15DD" w:rsidP="008675FE">
      <w:r>
        <w:t>S_{12}^\T &amp; S_{22}</w:t>
      </w:r>
    </w:p>
    <w:p w14:paraId="75562B39" w14:textId="59A55273" w:rsidR="009F15DD" w:rsidRDefault="009F15DD" w:rsidP="008675FE">
      <w:r>
        <w:t>\</w:t>
      </w:r>
      <w:proofErr w:type="gramStart"/>
      <w:r>
        <w:t>end</w:t>
      </w:r>
      <w:proofErr w:type="gramEnd"/>
      <w:r>
        <w:t>{</w:t>
      </w:r>
      <w:proofErr w:type="spellStart"/>
      <w:r>
        <w:t>pmatrix</w:t>
      </w:r>
      <w:proofErr w:type="spellEnd"/>
      <w:r>
        <w:t>}</w:t>
      </w:r>
      <w:r w:rsidR="00D07E09">
        <w:t>,</w:t>
      </w:r>
    </w:p>
    <w:p w14:paraId="5927FF06" w14:textId="41C66D88" w:rsidR="009F15DD" w:rsidRDefault="009F15DD" w:rsidP="00D07E09">
      <w:pPr>
        <w:pStyle w:val="LaTeXcode"/>
      </w:pPr>
      <w:r>
        <w:t>\</w:t>
      </w:r>
      <w:proofErr w:type="gramStart"/>
      <w:r>
        <w:t>end</w:t>
      </w:r>
      <w:proofErr w:type="gramEnd"/>
      <w:r>
        <w:t>{equation}</w:t>
      </w:r>
    </w:p>
    <w:p w14:paraId="3FFBBF66" w14:textId="179EC423" w:rsidR="009974EA" w:rsidRDefault="00D07E09" w:rsidP="008675FE">
      <w:proofErr w:type="gramStart"/>
      <w:r>
        <w:t>where</w:t>
      </w:r>
      <w:proofErr w:type="gramEnd"/>
      <w:r>
        <w:t xml:space="preserve"> t</w:t>
      </w:r>
      <w:r w:rsidR="00B22E33">
        <w:t>he $p\times p$ partition $S</w:t>
      </w:r>
      <w:r>
        <w:t xml:space="preserve">$ corresponds to the visible units and expresses their </w:t>
      </w:r>
      <w:r w:rsidR="00420456">
        <w:t>partial correlation structure, and $S_{12}$ and $S_{22}$ are of size $p\times d$ and $d\times d$, respectively.</w:t>
      </w:r>
    </w:p>
    <w:p w14:paraId="2962D3CA" w14:textId="6F534B76" w:rsidR="009F15DD" w:rsidRDefault="009F15DD" w:rsidP="008675FE">
      <w:r>
        <w:t xml:space="preserve">Then the covariance matrix of the observed population is </w:t>
      </w:r>
    </w:p>
    <w:p w14:paraId="4F63BA75" w14:textId="5D2A72E1" w:rsidR="009F15DD" w:rsidRDefault="009F15DD" w:rsidP="00420456">
      <w:pPr>
        <w:pStyle w:val="LaTeXcode"/>
      </w:pPr>
      <w:r>
        <w:t>\</w:t>
      </w:r>
      <w:proofErr w:type="gramStart"/>
      <w:r>
        <w:t>begin</w:t>
      </w:r>
      <w:proofErr w:type="gramEnd"/>
      <w:r>
        <w:t>{equation}</w:t>
      </w:r>
    </w:p>
    <w:p w14:paraId="6982DB8F" w14:textId="6F80A866" w:rsidR="009F15DD" w:rsidRDefault="009F15DD" w:rsidP="008675FE">
      <w:r>
        <w:t>C</w:t>
      </w:r>
      <w:r w:rsidR="00420456">
        <w:t>_{\</w:t>
      </w:r>
      <w:proofErr w:type="spellStart"/>
      <w:r w:rsidR="00420456">
        <w:t>sf</w:t>
      </w:r>
      <w:proofErr w:type="spellEnd"/>
      <w:r w:rsidR="00420456">
        <w:t xml:space="preserve"> </w:t>
      </w:r>
      <w:proofErr w:type="spellStart"/>
      <w:r w:rsidR="00420456">
        <w:t>sparse+</w:t>
      </w:r>
      <w:r w:rsidR="00C11CCD">
        <w:t>latent</w:t>
      </w:r>
      <w:proofErr w:type="spellEnd"/>
      <w:r w:rsidR="00420456">
        <w:t>}</w:t>
      </w:r>
      <w:r>
        <w:t xml:space="preserve"> = </w:t>
      </w:r>
      <w:r w:rsidR="00420456">
        <w:t>(S^\</w:t>
      </w:r>
      <w:proofErr w:type="spellStart"/>
      <w:r w:rsidR="00420456">
        <w:t>ast</w:t>
      </w:r>
      <w:proofErr w:type="spellEnd"/>
      <w:r w:rsidR="00420456">
        <w:t xml:space="preserve">)^{-1} = </w:t>
      </w:r>
      <w:r w:rsidR="00B22E33">
        <w:t>\</w:t>
      </w:r>
      <w:proofErr w:type="gramStart"/>
      <w:r w:rsidR="00B22E33">
        <w:t>left(</w:t>
      </w:r>
      <w:proofErr w:type="gramEnd"/>
      <w:r w:rsidR="00B22E33">
        <w:t>S</w:t>
      </w:r>
      <w:r>
        <w:t>-S_{12}S_{22}^{-1}S_{12}^\T\right)</w:t>
      </w:r>
      <w:r w:rsidR="00F52309">
        <w:t>^{-1}</w:t>
      </w:r>
    </w:p>
    <w:p w14:paraId="34DB53CB" w14:textId="4085FD4D" w:rsidR="009F15DD" w:rsidRDefault="009F15DD" w:rsidP="00420456">
      <w:pPr>
        <w:pStyle w:val="LaTeXcode"/>
      </w:pPr>
      <w:r>
        <w:t>\</w:t>
      </w:r>
      <w:proofErr w:type="gramStart"/>
      <w:r>
        <w:t>end</w:t>
      </w:r>
      <w:proofErr w:type="gramEnd"/>
      <w:r>
        <w:t>{equation}</w:t>
      </w:r>
    </w:p>
    <w:p w14:paraId="1D22813B" w14:textId="04BF9EA1" w:rsidR="00FA17E2" w:rsidRDefault="00FA17E2" w:rsidP="008675FE">
      <w:r>
        <w:t>The matrix $</w:t>
      </w:r>
      <w:r w:rsidRPr="00FA17E2">
        <w:t xml:space="preserve"> </w:t>
      </w:r>
      <w:r>
        <w:t>S_{</w:t>
      </w:r>
      <w:proofErr w:type="gramStart"/>
      <w:r>
        <w:t>12}S</w:t>
      </w:r>
      <w:proofErr w:type="gramEnd"/>
      <w:r>
        <w:t xml:space="preserve">_{22}^{-1}S_{12}^\T$ has rank $d$. Rather than searching for the optimal sparse structure of </w:t>
      </w:r>
      <w:r w:rsidR="00636C2A">
        <w:t>$S_{12}$ and $S_{22}$</w:t>
      </w:r>
      <w:r>
        <w:t xml:space="preserve">, an ill-posed problem, </w:t>
      </w:r>
      <w:r w:rsidR="00964D06">
        <w:t xml:space="preserve">we estimated these components together as </w:t>
      </w:r>
      <w:r w:rsidR="005E6966">
        <w:t>one positive-definite $p\times p$</w:t>
      </w:r>
      <w:r w:rsidR="00636C2A">
        <w:t xml:space="preserve"> </w:t>
      </w:r>
      <w:r w:rsidR="00964D06">
        <w:t>matrix $L$</w:t>
      </w:r>
      <w:r w:rsidR="00636C2A">
        <w:t xml:space="preserve"> of rank $d$</w:t>
      </w:r>
      <w:r w:rsidR="00964D06">
        <w:t>.</w:t>
      </w:r>
    </w:p>
    <w:p w14:paraId="463548F3" w14:textId="77777777" w:rsidR="005E6966" w:rsidRDefault="005E6966" w:rsidP="008675FE"/>
    <w:p w14:paraId="165FCCFE" w14:textId="544265FE" w:rsidR="00B22E33" w:rsidRDefault="00B22E33" w:rsidP="008675FE">
      <w:r>
        <w:t xml:space="preserve">The estimate is found in two steps. First, we use the ADMM algorithm to </w:t>
      </w:r>
      <w:r w:rsidR="00636C2A">
        <w:t>find the zero structure of $S$ by minimizing</w:t>
      </w:r>
      <w:r>
        <w:t xml:space="preserve"> the $L_1$-penalized loss</w:t>
      </w:r>
      <w:r w:rsidR="00F511A4">
        <w:t xml:space="preserve"> \</w:t>
      </w:r>
      <w:proofErr w:type="gramStart"/>
      <w:r w:rsidR="00F511A4">
        <w:t>cite{</w:t>
      </w:r>
      <w:proofErr w:type="gramEnd"/>
      <w:r w:rsidR="00F511A4" w:rsidRPr="00230B96">
        <w:t>Chandrasekaran:2010,Ma:2013</w:t>
      </w:r>
      <w:r w:rsidR="00F511A4">
        <w:t>}:</w:t>
      </w:r>
    </w:p>
    <w:p w14:paraId="3AD99AE7" w14:textId="24F8915A" w:rsidR="00B22E33" w:rsidRDefault="00B22E33" w:rsidP="00B22E33">
      <w:pPr>
        <w:pStyle w:val="LaTeXcode"/>
      </w:pPr>
      <w:r>
        <w:t>\</w:t>
      </w:r>
      <w:proofErr w:type="gramStart"/>
      <w:r>
        <w:t>begin</w:t>
      </w:r>
      <w:proofErr w:type="gramEnd"/>
      <w:r>
        <w:t>{equation}</w:t>
      </w:r>
    </w:p>
    <w:p w14:paraId="156593AD" w14:textId="0A4E4E96" w:rsidR="00B22E33" w:rsidRDefault="00636C2A" w:rsidP="008675FE">
      <w:r>
        <w:t>(Z</w:t>
      </w:r>
      <w:proofErr w:type="gramStart"/>
      <w:r w:rsidR="002759B9">
        <w:t>,\</w:t>
      </w:r>
      <w:proofErr w:type="spellStart"/>
      <w:proofErr w:type="gramEnd"/>
      <w:r w:rsidR="002759B9">
        <w:t>cdot</w:t>
      </w:r>
      <w:proofErr w:type="spellEnd"/>
      <w:r>
        <w:t>)</w:t>
      </w:r>
      <w:r w:rsidR="00B22E33">
        <w:t xml:space="preserve"> = \</w:t>
      </w:r>
      <w:proofErr w:type="spellStart"/>
      <w:r w:rsidR="00B22E33">
        <w:t>argmin</w:t>
      </w:r>
      <w:proofErr w:type="spellEnd"/>
      <w:r w:rsidR="00B22E33">
        <w:t xml:space="preserve">\limits_{\tilde </w:t>
      </w:r>
      <w:r>
        <w:t>Z</w:t>
      </w:r>
      <w:r w:rsidR="00B22E33">
        <w:t xml:space="preserve">,\tilde L} \loss{\tilde </w:t>
      </w:r>
      <w:r>
        <w:t>Z</w:t>
      </w:r>
      <w:r w:rsidR="00B22E33">
        <w:t xml:space="preserve">-\tilde L} + \|\tilde </w:t>
      </w:r>
      <w:r>
        <w:t>Z</w:t>
      </w:r>
      <w:r w:rsidR="00B22E33">
        <w:t>\|_1</w:t>
      </w:r>
    </w:p>
    <w:p w14:paraId="48E8C5C9" w14:textId="6EED01A9" w:rsidR="00B22E33" w:rsidRDefault="00B22E33" w:rsidP="00B22E33">
      <w:pPr>
        <w:pStyle w:val="LaTeXcode"/>
      </w:pPr>
      <w:r>
        <w:t>\</w:t>
      </w:r>
      <w:proofErr w:type="gramStart"/>
      <w:r>
        <w:t>end</w:t>
      </w:r>
      <w:proofErr w:type="gramEnd"/>
      <w:r>
        <w:t>{equation}</w:t>
      </w:r>
    </w:p>
    <w:p w14:paraId="22E21EB2" w14:textId="0341566B" w:rsidR="002759B9" w:rsidRDefault="00F511A4" w:rsidP="002759B9">
      <w:r>
        <w:t xml:space="preserve">Then we find the sparse and low-rank components of the precision matrix by minimizing the loss </w:t>
      </w:r>
    </w:p>
    <w:p w14:paraId="124FA408" w14:textId="204A334C" w:rsidR="00F511A4" w:rsidRDefault="00F511A4" w:rsidP="00E66789">
      <w:pPr>
        <w:pStyle w:val="LaTeXcode"/>
      </w:pPr>
      <w:r>
        <w:t>\</w:t>
      </w:r>
      <w:proofErr w:type="gramStart"/>
      <w:r>
        <w:t>begin</w:t>
      </w:r>
      <w:proofErr w:type="gramEnd"/>
      <w:r>
        <w:t>{equation}</w:t>
      </w:r>
    </w:p>
    <w:p w14:paraId="3936F4B8" w14:textId="7C5F11ED" w:rsidR="00F511A4" w:rsidRDefault="00F511A4" w:rsidP="002759B9">
      <w:r>
        <w:t>(S</w:t>
      </w:r>
      <w:proofErr w:type="gramStart"/>
      <w:r>
        <w:t>,L</w:t>
      </w:r>
      <w:proofErr w:type="gramEnd"/>
      <w:r>
        <w:t>) = \</w:t>
      </w:r>
      <w:proofErr w:type="spellStart"/>
      <w:r>
        <w:t>argmin</w:t>
      </w:r>
      <w:proofErr w:type="spellEnd"/>
      <w:r>
        <w:t xml:space="preserve">\limits_{\tilde S \in Z^\sharp,\tilde L} \loss{\tilde S-\tilde L </w:t>
      </w:r>
      <w:r w:rsidR="00C11CCD">
        <w:t>}</w:t>
      </w:r>
    </w:p>
    <w:p w14:paraId="0A37F8A3" w14:textId="599EB948" w:rsidR="00F511A4" w:rsidRDefault="00F511A4" w:rsidP="00E66789">
      <w:pPr>
        <w:pStyle w:val="LaTeXcode"/>
      </w:pPr>
      <w:r>
        <w:t>\</w:t>
      </w:r>
      <w:proofErr w:type="gramStart"/>
      <w:r>
        <w:t>end</w:t>
      </w:r>
      <w:proofErr w:type="gramEnd"/>
      <w:r>
        <w:t>{equation}</w:t>
      </w:r>
    </w:p>
    <w:p w14:paraId="08474F78" w14:textId="77777777" w:rsidR="00310604" w:rsidRDefault="00310604" w:rsidP="002759B9"/>
    <w:p w14:paraId="79B1ADED" w14:textId="03D26A3F" w:rsidR="00B23C2E" w:rsidRDefault="006E6874" w:rsidP="002759B9">
      <w:r>
        <w:t>The partial correlation matrix computed from the overall estimate, comp</w:t>
      </w:r>
      <w:r w:rsidR="00C11CCD">
        <w:t>uted from $C_{\</w:t>
      </w:r>
      <w:proofErr w:type="spellStart"/>
      <w:r w:rsidR="00C11CCD">
        <w:t>sf</w:t>
      </w:r>
      <w:proofErr w:type="spellEnd"/>
      <w:r w:rsidR="00C11CCD">
        <w:t xml:space="preserve"> </w:t>
      </w:r>
      <w:proofErr w:type="spellStart"/>
      <w:r w:rsidR="00C11CCD">
        <w:t>sparse+latent</w:t>
      </w:r>
      <w:proofErr w:type="spellEnd"/>
      <w:r>
        <w:t>}$ according to</w:t>
      </w:r>
      <w:r w:rsidR="00E66789">
        <w:t xml:space="preserve"> </w:t>
      </w:r>
      <w:r w:rsidR="00D7297B">
        <w:t>Eq.~\</w:t>
      </w:r>
      <w:proofErr w:type="gramStart"/>
      <w:r w:rsidR="00D7297B">
        <w:t>ref{</w:t>
      </w:r>
      <w:proofErr w:type="spellStart"/>
      <w:proofErr w:type="gramEnd"/>
      <w:r w:rsidR="00D7297B">
        <w:t>eq:partial</w:t>
      </w:r>
      <w:proofErr w:type="spellEnd"/>
      <w:r w:rsidR="00515C59">
        <w:t>}</w:t>
      </w:r>
      <w:r>
        <w:t>, includes the effects of interactions between the visible and latent units.  This estimate of the parti</w:t>
      </w:r>
      <w:r w:rsidR="00245355">
        <w:t xml:space="preserve">al correlations was used in analyses where </w:t>
      </w:r>
      <w:proofErr w:type="spellStart"/>
      <w:r w:rsidR="00245355">
        <w:t>sparsity</w:t>
      </w:r>
      <w:proofErr w:type="spellEnd"/>
      <w:r w:rsidR="00245355">
        <w:t xml:space="preserve"> was not required (</w:t>
      </w:r>
      <w:r w:rsidR="00E74150">
        <w:t>\</w:t>
      </w:r>
      <w:proofErr w:type="spellStart"/>
      <w:proofErr w:type="gramStart"/>
      <w:r w:rsidR="00E74150">
        <w:t>figref</w:t>
      </w:r>
      <w:proofErr w:type="spellEnd"/>
      <w:r w:rsidR="00E74150">
        <w:t>{</w:t>
      </w:r>
      <w:proofErr w:type="gramEnd"/>
      <w:r w:rsidR="00316CB2">
        <w:t>05}{B and E}</w:t>
      </w:r>
      <w:r w:rsidR="00E523FE">
        <w:t xml:space="preserve"> and </w:t>
      </w:r>
      <w:r w:rsidR="00E74150">
        <w:t>\</w:t>
      </w:r>
      <w:proofErr w:type="spellStart"/>
      <w:r w:rsidR="00E74150">
        <w:t>figref</w:t>
      </w:r>
      <w:proofErr w:type="spellEnd"/>
      <w:r w:rsidR="00E74150">
        <w:t>{06}{A}, and \</w:t>
      </w:r>
      <w:proofErr w:type="spellStart"/>
      <w:r w:rsidR="00E74150">
        <w:t>figref</w:t>
      </w:r>
      <w:proofErr w:type="spellEnd"/>
      <w:r w:rsidR="00E74150">
        <w:t>{</w:t>
      </w:r>
      <w:r w:rsidR="00B23C2E">
        <w:t>07}{A--C}</w:t>
      </w:r>
      <w:r w:rsidR="00245355">
        <w:t>).</w:t>
      </w:r>
      <w:r w:rsidR="00B23C2E">
        <w:t xml:space="preserve"> </w:t>
      </w:r>
      <w:r w:rsidR="00245355">
        <w:t xml:space="preserve"> For analyses that required a sparse network (</w:t>
      </w:r>
      <w:r w:rsidR="00E523FE">
        <w:t>\</w:t>
      </w:r>
      <w:proofErr w:type="spellStart"/>
      <w:proofErr w:type="gramStart"/>
      <w:r w:rsidR="00E523FE">
        <w:t>figref</w:t>
      </w:r>
      <w:proofErr w:type="spellEnd"/>
      <w:r w:rsidR="00E523FE">
        <w:t>{</w:t>
      </w:r>
      <w:proofErr w:type="gramEnd"/>
      <w:r w:rsidR="00E523FE">
        <w:t>05}{F, G, H} and \</w:t>
      </w:r>
      <w:proofErr w:type="spellStart"/>
      <w:r w:rsidR="00E523FE">
        <w:t>figref</w:t>
      </w:r>
      <w:proofErr w:type="spellEnd"/>
      <w:r w:rsidR="00E523FE">
        <w:t>{06}{B, D} and \</w:t>
      </w:r>
      <w:proofErr w:type="spellStart"/>
      <w:r w:rsidR="00245355">
        <w:t>figref</w:t>
      </w:r>
      <w:proofErr w:type="spellEnd"/>
      <w:r w:rsidR="00245355">
        <w:t>{07}{D--F})</w:t>
      </w:r>
      <w:r w:rsidR="004B14FE">
        <w:t xml:space="preserve"> was</w:t>
      </w:r>
      <w:r w:rsidR="00245355">
        <w:t xml:space="preserve"> computed using the extended precision matrix $S^\</w:t>
      </w:r>
      <w:proofErr w:type="spellStart"/>
      <w:r w:rsidR="00245355">
        <w:t>ast</w:t>
      </w:r>
      <w:proofErr w:type="spellEnd"/>
      <w:r w:rsidR="00245355">
        <w:t>$:</w:t>
      </w:r>
    </w:p>
    <w:p w14:paraId="3CAFDBA5" w14:textId="7B2CC9C5" w:rsidR="00245355" w:rsidRDefault="00245355" w:rsidP="00245355">
      <w:pPr>
        <w:pStyle w:val="LaTeXcode"/>
      </w:pPr>
      <w:r>
        <w:t>\</w:t>
      </w:r>
      <w:proofErr w:type="gramStart"/>
      <w:r>
        <w:t>begin</w:t>
      </w:r>
      <w:proofErr w:type="gramEnd"/>
      <w:r>
        <w:t>{equation}</w:t>
      </w:r>
    </w:p>
    <w:p w14:paraId="69263E31" w14:textId="20B9D7FE" w:rsidR="00245355" w:rsidRDefault="00245355" w:rsidP="002759B9">
      <w:r>
        <w:t>P_{</w:t>
      </w:r>
      <w:r w:rsidR="00FD6A98">
        <w:t>\</w:t>
      </w:r>
      <w:proofErr w:type="spellStart"/>
      <w:r w:rsidR="00FD6A98">
        <w:t>sf</w:t>
      </w:r>
      <w:proofErr w:type="spellEnd"/>
      <w:r w:rsidR="00FD6A98">
        <w:t xml:space="preserve"> </w:t>
      </w:r>
      <w:r>
        <w:t>sparse} = (S\</w:t>
      </w:r>
      <w:proofErr w:type="spellStart"/>
      <w:r>
        <w:t>circ</w:t>
      </w:r>
      <w:proofErr w:type="spellEnd"/>
      <w:r>
        <w:t xml:space="preserve"> I)^{-\</w:t>
      </w:r>
      <w:proofErr w:type="spellStart"/>
      <w:r>
        <w:t>frac</w:t>
      </w:r>
      <w:proofErr w:type="spellEnd"/>
      <w:r>
        <w:t xml:space="preserve"> 1 2} S  (S\</w:t>
      </w:r>
      <w:proofErr w:type="spellStart"/>
      <w:r>
        <w:t>circ</w:t>
      </w:r>
      <w:proofErr w:type="spellEnd"/>
      <w:r>
        <w:t xml:space="preserve"> I)^{-\</w:t>
      </w:r>
      <w:proofErr w:type="spellStart"/>
      <w:r>
        <w:t>frac</w:t>
      </w:r>
      <w:proofErr w:type="spellEnd"/>
      <w:r>
        <w:t xml:space="preserve"> 1 2}</w:t>
      </w:r>
    </w:p>
    <w:p w14:paraId="6464AC55" w14:textId="52497CE3" w:rsidR="00245355" w:rsidRDefault="009C7D7E" w:rsidP="00245355">
      <w:pPr>
        <w:pStyle w:val="LaTeXcode"/>
      </w:pPr>
      <w:r>
        <w:t>\</w:t>
      </w:r>
      <w:proofErr w:type="gramStart"/>
      <w:r>
        <w:t>end</w:t>
      </w:r>
      <w:proofErr w:type="gramEnd"/>
      <w:r w:rsidR="00245355">
        <w:t>{equation}</w:t>
      </w:r>
    </w:p>
    <w:p w14:paraId="41507272" w14:textId="77777777" w:rsidR="001F2206" w:rsidRDefault="001F2206" w:rsidP="002759B9"/>
    <w:p w14:paraId="1F5114F8" w14:textId="77777777" w:rsidR="001F2206" w:rsidRDefault="001F2206" w:rsidP="001F2206">
      <w:r>
        <w:t>The MATLAB code for these computations is available at {\</w:t>
      </w:r>
      <w:proofErr w:type="spellStart"/>
      <w:r>
        <w:t>tt</w:t>
      </w:r>
      <w:proofErr w:type="spellEnd"/>
      <w:r>
        <w:t xml:space="preserve"> </w:t>
      </w:r>
      <w:hyperlink r:id="rId10" w:history="1">
        <w:r w:rsidRPr="00A64C72">
          <w:rPr>
            <w:rStyle w:val="Hyperlink"/>
          </w:rPr>
          <w:t>http://github.com/atlab/cov-est</w:t>
        </w:r>
      </w:hyperlink>
      <w:r>
        <w:t>}.</w:t>
      </w:r>
    </w:p>
    <w:p w14:paraId="049E4204" w14:textId="77777777" w:rsidR="001F2206" w:rsidRDefault="001F2206" w:rsidP="001F2206"/>
    <w:p w14:paraId="46434F96" w14:textId="77777777" w:rsidR="001F2206" w:rsidRDefault="001F2206" w:rsidP="002759B9"/>
    <w:p w14:paraId="3C2933EC" w14:textId="11BD6B0A" w:rsidR="00114053" w:rsidRDefault="00F831F9" w:rsidP="00E3174C">
      <w:pPr>
        <w:pStyle w:val="Heading2"/>
      </w:pPr>
      <w:r>
        <w:t>\</w:t>
      </w:r>
      <w:proofErr w:type="gramStart"/>
      <w:r w:rsidR="00F53B05">
        <w:t>paragraph</w:t>
      </w:r>
      <w:proofErr w:type="gramEnd"/>
      <w:r w:rsidR="00114053" w:rsidRPr="00230B96">
        <w:t>{Simulation}</w:t>
      </w:r>
    </w:p>
    <w:p w14:paraId="1D52BC08" w14:textId="375B850F" w:rsidR="00586B56" w:rsidRDefault="00586B56" w:rsidP="00586B56">
      <w:r>
        <w:t>For simulation, ground truth</w:t>
      </w:r>
      <w:r w:rsidR="00DD1BA5">
        <w:t xml:space="preserve"> covariance</w:t>
      </w:r>
      <w:r>
        <w:t xml:space="preserve"> matrices were produced by taking 150 independent samples </w:t>
      </w:r>
      <w:r w:rsidR="00DD1BA5">
        <w:t>from an artificial population of 50 independent, identically normally distributed units. The covariance matrices were then subjected to the respective regularizations to produ</w:t>
      </w:r>
      <w:r w:rsidR="00AB139C">
        <w:t xml:space="preserve">ce the ground truth matrices </w:t>
      </w:r>
      <w:r w:rsidR="00DD1BA5">
        <w:t>for</w:t>
      </w:r>
      <w:r w:rsidR="00AB139C">
        <w:t xml:space="preserve"> the simulation</w:t>
      </w:r>
      <w:r w:rsidR="00DD1BA5">
        <w:t xml:space="preserve"> studies (\</w:t>
      </w:r>
      <w:proofErr w:type="spellStart"/>
      <w:proofErr w:type="gramStart"/>
      <w:r w:rsidR="00DD1BA5">
        <w:t>figref</w:t>
      </w:r>
      <w:proofErr w:type="spellEnd"/>
      <w:r w:rsidR="00DD1BA5">
        <w:t>{</w:t>
      </w:r>
      <w:proofErr w:type="gramEnd"/>
      <w:r w:rsidR="00DD1BA5">
        <w:t>02}{\,row 2}.</w:t>
      </w:r>
      <w:r w:rsidR="00063A49">
        <w:t xml:space="preserve"> Samples were then generated by multivariate normal distributions with the respective true covariance matrices and estimated by each of the estimators. </w:t>
      </w:r>
    </w:p>
    <w:p w14:paraId="299A9F8E" w14:textId="77777777" w:rsidR="00DD1BA5" w:rsidRDefault="00DD1BA5" w:rsidP="00586B56"/>
    <w:p w14:paraId="1134BD7E" w14:textId="77777777" w:rsidR="00114053" w:rsidRPr="00230B96" w:rsidRDefault="00114053" w:rsidP="00E3174C">
      <w:pPr>
        <w:pStyle w:val="Heading1"/>
      </w:pPr>
      <w:r w:rsidRPr="00230B96">
        <w:t>\</w:t>
      </w:r>
      <w:proofErr w:type="gramStart"/>
      <w:r w:rsidRPr="00230B96">
        <w:t>section</w:t>
      </w:r>
      <w:proofErr w:type="gramEnd"/>
      <w:r w:rsidRPr="00230B96">
        <w:t>*{Acknowledgments}</w:t>
      </w:r>
    </w:p>
    <w:p w14:paraId="7A184915" w14:textId="04B99073" w:rsidR="00114053" w:rsidRPr="00230B96" w:rsidRDefault="00F831F9" w:rsidP="00E3174C">
      <w:r>
        <w:t xml:space="preserve">We </w:t>
      </w:r>
      <w:r w:rsidR="00395C9B">
        <w:t xml:space="preserve">thank </w:t>
      </w:r>
      <w:proofErr w:type="spellStart"/>
      <w:r w:rsidR="00114053" w:rsidRPr="00230B96">
        <w:t>Genevera</w:t>
      </w:r>
      <w:proofErr w:type="spellEnd"/>
      <w:r w:rsidR="00114053" w:rsidRPr="00230B96">
        <w:t xml:space="preserve"> Allen</w:t>
      </w:r>
      <w:r w:rsidR="00395C9B">
        <w:t xml:space="preserve"> for a helpful discussion.  We thank </w:t>
      </w:r>
      <w:proofErr w:type="spellStart"/>
      <w:r w:rsidR="00114053" w:rsidRPr="00230B96">
        <w:t>Eftychios</w:t>
      </w:r>
      <w:proofErr w:type="spellEnd"/>
      <w:r w:rsidR="00114053" w:rsidRPr="00230B96">
        <w:t xml:space="preserve"> </w:t>
      </w:r>
      <w:proofErr w:type="spellStart"/>
      <w:r w:rsidR="00114053" w:rsidRPr="00230B96">
        <w:t>Pnevmatikakis</w:t>
      </w:r>
      <w:proofErr w:type="spellEnd"/>
      <w:r w:rsidR="00114053" w:rsidRPr="00230B96">
        <w:t xml:space="preserve"> </w:t>
      </w:r>
      <w:r w:rsidR="00395C9B">
        <w:t>for helpful suggestions and feedback.</w:t>
      </w:r>
    </w:p>
    <w:p w14:paraId="10B8B540" w14:textId="77777777" w:rsidR="00114053" w:rsidRPr="00230B96" w:rsidRDefault="00114053" w:rsidP="00230B96">
      <w:pPr>
        <w:pStyle w:val="PlainText"/>
        <w:rPr>
          <w:rFonts w:ascii="Times" w:hAnsi="Times"/>
          <w:sz w:val="20"/>
          <w:szCs w:val="20"/>
        </w:rPr>
      </w:pPr>
    </w:p>
    <w:p w14:paraId="190E0D3A" w14:textId="77777777" w:rsidR="00114053" w:rsidRPr="00230B96" w:rsidRDefault="00114053" w:rsidP="00E3174C">
      <w:pPr>
        <w:pStyle w:val="LaTeXcode"/>
      </w:pPr>
      <w:r w:rsidRPr="00230B96">
        <w:t xml:space="preserve">% The </w:t>
      </w:r>
      <w:proofErr w:type="spellStart"/>
      <w:r w:rsidRPr="00230B96">
        <w:t>bibtex</w:t>
      </w:r>
      <w:proofErr w:type="spellEnd"/>
      <w:r w:rsidRPr="00230B96">
        <w:t xml:space="preserve"> filename</w:t>
      </w:r>
    </w:p>
    <w:p w14:paraId="4B1E2DA8" w14:textId="77777777" w:rsidR="00114053" w:rsidRPr="00230B96" w:rsidRDefault="00114053" w:rsidP="00E3174C">
      <w:pPr>
        <w:pStyle w:val="LaTeXcode"/>
      </w:pPr>
      <w:r w:rsidRPr="00230B96">
        <w:t>\</w:t>
      </w:r>
      <w:proofErr w:type="gramStart"/>
      <w:r w:rsidRPr="00230B96">
        <w:t>bibliography</w:t>
      </w:r>
      <w:proofErr w:type="gramEnd"/>
      <w:r w:rsidRPr="00230B96">
        <w:t>{</w:t>
      </w:r>
      <w:proofErr w:type="spellStart"/>
      <w:r w:rsidRPr="00230B96">
        <w:t>references.bib</w:t>
      </w:r>
      <w:proofErr w:type="spellEnd"/>
      <w:r w:rsidRPr="00230B96">
        <w:t>}</w:t>
      </w:r>
    </w:p>
    <w:p w14:paraId="5FCA59B9" w14:textId="77777777" w:rsidR="00114053" w:rsidRPr="00230B96" w:rsidRDefault="00114053" w:rsidP="00E3174C">
      <w:pPr>
        <w:pStyle w:val="LaTeXcode"/>
      </w:pPr>
    </w:p>
    <w:p w14:paraId="70E10A49" w14:textId="77777777" w:rsidR="00114053" w:rsidRPr="00230B96" w:rsidRDefault="00114053" w:rsidP="00E3174C">
      <w:pPr>
        <w:pStyle w:val="LaTeXcode"/>
      </w:pPr>
    </w:p>
    <w:p w14:paraId="04548AEF" w14:textId="77777777" w:rsidR="00114053" w:rsidRPr="00230B96" w:rsidRDefault="00114053" w:rsidP="00E3174C">
      <w:pPr>
        <w:pStyle w:val="LaTeXcode"/>
      </w:pPr>
      <w:r w:rsidRPr="00230B96">
        <w:t>%\</w:t>
      </w:r>
      <w:proofErr w:type="gramStart"/>
      <w:r w:rsidRPr="00230B96">
        <w:t>section</w:t>
      </w:r>
      <w:proofErr w:type="gramEnd"/>
      <w:r w:rsidRPr="00230B96">
        <w:t>*{Figure Legends}</w:t>
      </w:r>
    </w:p>
    <w:p w14:paraId="198513A0" w14:textId="5EB8E8D7" w:rsidR="00711203" w:rsidRDefault="00711203" w:rsidP="00F11146">
      <w:pPr>
        <w:pStyle w:val="LaTeXcode"/>
      </w:pPr>
      <w:r>
        <w:t>\</w:t>
      </w:r>
      <w:proofErr w:type="spellStart"/>
      <w:proofErr w:type="gramStart"/>
      <w:r>
        <w:t>newpage</w:t>
      </w:r>
      <w:proofErr w:type="spellEnd"/>
      <w:proofErr w:type="gramEnd"/>
    </w:p>
    <w:p w14:paraId="3A62A268" w14:textId="2487E2B5" w:rsidR="00114053" w:rsidRPr="00230B96" w:rsidRDefault="00114053" w:rsidP="00E3174C">
      <w:pPr>
        <w:pStyle w:val="Heading1"/>
      </w:pPr>
      <w:r w:rsidRPr="00230B96">
        <w:t>\</w:t>
      </w:r>
      <w:proofErr w:type="gramStart"/>
      <w:r w:rsidRPr="00230B96">
        <w:t>section</w:t>
      </w:r>
      <w:proofErr w:type="gramEnd"/>
      <w:r w:rsidRPr="00230B96">
        <w:t>*{Su</w:t>
      </w:r>
      <w:r w:rsidR="00395C9B">
        <w:t>pporting Information</w:t>
      </w:r>
      <w:r w:rsidRPr="00230B96">
        <w:t>}</w:t>
      </w:r>
    </w:p>
    <w:p w14:paraId="544B83B3" w14:textId="25F3112A" w:rsidR="00711203" w:rsidRDefault="00493553" w:rsidP="007620EA">
      <w:pPr>
        <w:pStyle w:val="LaTeXcode"/>
      </w:pPr>
      <w:r>
        <w:t>\</w:t>
      </w:r>
      <w:proofErr w:type="spellStart"/>
      <w:proofErr w:type="gramStart"/>
      <w:r>
        <w:t>setcounter</w:t>
      </w:r>
      <w:proofErr w:type="spellEnd"/>
      <w:proofErr w:type="gramEnd"/>
      <w:r>
        <w:t>{figure}{0}</w:t>
      </w:r>
    </w:p>
    <w:p w14:paraId="5DE73536" w14:textId="77777777" w:rsidR="00395C9B" w:rsidRDefault="00395C9B" w:rsidP="007620EA">
      <w:pPr>
        <w:pStyle w:val="LaTeXcode"/>
      </w:pPr>
    </w:p>
    <w:p w14:paraId="70085060" w14:textId="77777777" w:rsidR="00711203" w:rsidRDefault="00711203" w:rsidP="00711203">
      <w:pPr>
        <w:pStyle w:val="LaTeXFigure"/>
      </w:pPr>
      <w:r>
        <w:t>\</w:t>
      </w:r>
      <w:proofErr w:type="gramStart"/>
      <w:r>
        <w:t>begin</w:t>
      </w:r>
      <w:proofErr w:type="gramEnd"/>
      <w:r>
        <w:t>{figure}[!</w:t>
      </w:r>
      <w:proofErr w:type="spellStart"/>
      <w:r>
        <w:t>ht</w:t>
      </w:r>
      <w:proofErr w:type="spellEnd"/>
      <w:r>
        <w:t>]</w:t>
      </w:r>
    </w:p>
    <w:p w14:paraId="0A0077BA" w14:textId="77777777" w:rsidR="00711203" w:rsidRDefault="00711203" w:rsidP="00711203">
      <w:pPr>
        <w:pStyle w:val="LaTeXFigure"/>
      </w:pPr>
      <w:r>
        <w:t>\</w:t>
      </w:r>
      <w:proofErr w:type="gramStart"/>
      <w:r>
        <w:t>begin</w:t>
      </w:r>
      <w:proofErr w:type="gramEnd"/>
      <w:r>
        <w:t>{center}</w:t>
      </w:r>
    </w:p>
    <w:p w14:paraId="4EFDCFFE" w14:textId="77777777" w:rsidR="00711203" w:rsidRDefault="00711203" w:rsidP="00711203">
      <w:pPr>
        <w:pStyle w:val="LaTeXFigure"/>
      </w:pPr>
      <w:r>
        <w:t>\</w:t>
      </w:r>
      <w:proofErr w:type="spellStart"/>
      <w:proofErr w:type="gramStart"/>
      <w:r>
        <w:t>includegraphics</w:t>
      </w:r>
      <w:proofErr w:type="spellEnd"/>
      <w:proofErr w:type="gramEnd"/>
      <w:r>
        <w:t>{./figures/Figure-Supp01.pdf}</w:t>
      </w:r>
    </w:p>
    <w:p w14:paraId="7A2130AA" w14:textId="77777777" w:rsidR="00711203" w:rsidRDefault="00711203" w:rsidP="00711203">
      <w:pPr>
        <w:pStyle w:val="LaTeXFigure"/>
      </w:pPr>
      <w:r>
        <w:t>\</w:t>
      </w:r>
      <w:proofErr w:type="gramStart"/>
      <w:r>
        <w:t>end</w:t>
      </w:r>
      <w:proofErr w:type="gramEnd"/>
      <w:r>
        <w:t>{center}</w:t>
      </w:r>
    </w:p>
    <w:p w14:paraId="6654F173" w14:textId="730D6D70" w:rsidR="00711203" w:rsidRDefault="00711203" w:rsidP="00711203">
      <w:pPr>
        <w:pStyle w:val="LaTeXFigure"/>
      </w:pPr>
      <w:r>
        <w:t>\</w:t>
      </w:r>
      <w:proofErr w:type="gramStart"/>
      <w:r>
        <w:t>caption</w:t>
      </w:r>
      <w:proofErr w:type="gramEnd"/>
      <w:r>
        <w:t>{{\bf All-to-all performance comparisons of the sample covariance matrix and the four regularized estimators</w:t>
      </w:r>
      <w:r w:rsidR="00622DE7">
        <w:t xml:space="preserve"> with respect to multivariate normal cross-validation loss</w:t>
      </w:r>
      <w:r>
        <w:t>.}</w:t>
      </w:r>
    </w:p>
    <w:p w14:paraId="63BFC72E" w14:textId="77777777" w:rsidR="00711203" w:rsidRDefault="00711203" w:rsidP="00711203">
      <w:pPr>
        <w:pStyle w:val="LaTeXFigure"/>
      </w:pPr>
      <w:r>
        <w:t>}</w:t>
      </w:r>
    </w:p>
    <w:p w14:paraId="4F4919F5" w14:textId="77777777" w:rsidR="00711203" w:rsidRDefault="00711203" w:rsidP="00711203">
      <w:pPr>
        <w:pStyle w:val="LaTeXFigure"/>
      </w:pPr>
      <w:r>
        <w:t>\</w:t>
      </w:r>
      <w:proofErr w:type="gramStart"/>
      <w:r>
        <w:t>label</w:t>
      </w:r>
      <w:proofErr w:type="gramEnd"/>
      <w:r>
        <w:t>{supp:01}</w:t>
      </w:r>
    </w:p>
    <w:p w14:paraId="30357605" w14:textId="25AAD67C" w:rsidR="00114053" w:rsidRPr="007620EA" w:rsidRDefault="00711203" w:rsidP="007620EA">
      <w:pPr>
        <w:pStyle w:val="LaTeXFigure"/>
      </w:pPr>
      <w:r>
        <w:t>\</w:t>
      </w:r>
      <w:proofErr w:type="gramStart"/>
      <w:r>
        <w:t>end</w:t>
      </w:r>
      <w:proofErr w:type="gramEnd"/>
      <w:r>
        <w:t>{figure}</w:t>
      </w:r>
    </w:p>
    <w:p w14:paraId="09F1439E" w14:textId="77777777" w:rsidR="00395C9B" w:rsidRDefault="00395C9B" w:rsidP="00E3174C">
      <w:pPr>
        <w:pStyle w:val="LaTeXcode"/>
      </w:pPr>
    </w:p>
    <w:p w14:paraId="2FF87DAE" w14:textId="77777777" w:rsidR="00515AA9" w:rsidRDefault="00515AA9" w:rsidP="00E3174C">
      <w:pPr>
        <w:pStyle w:val="LaTeXcode"/>
      </w:pPr>
    </w:p>
    <w:p w14:paraId="1FE0EC9D" w14:textId="77777777" w:rsidR="00515AA9" w:rsidRDefault="00515AA9" w:rsidP="00515AA9">
      <w:pPr>
        <w:pStyle w:val="LaTeXFigure"/>
      </w:pPr>
      <w:r>
        <w:t>\</w:t>
      </w:r>
      <w:proofErr w:type="gramStart"/>
      <w:r>
        <w:t>begin</w:t>
      </w:r>
      <w:proofErr w:type="gramEnd"/>
      <w:r>
        <w:t>{figure}[!</w:t>
      </w:r>
      <w:proofErr w:type="spellStart"/>
      <w:r>
        <w:t>ht</w:t>
      </w:r>
      <w:proofErr w:type="spellEnd"/>
      <w:r>
        <w:t>]</w:t>
      </w:r>
    </w:p>
    <w:p w14:paraId="317EFE91" w14:textId="6FF8D438" w:rsidR="00A9301A" w:rsidRDefault="00A9301A" w:rsidP="00515AA9">
      <w:pPr>
        <w:pStyle w:val="LaTeXFigure"/>
      </w:pPr>
      <w:r w:rsidRPr="00230B96">
        <w:t>\</w:t>
      </w:r>
      <w:proofErr w:type="spellStart"/>
      <w:proofErr w:type="gramStart"/>
      <w:r w:rsidRPr="00230B96">
        <w:t>floatbox</w:t>
      </w:r>
      <w:proofErr w:type="spellEnd"/>
      <w:proofErr w:type="gramEnd"/>
      <w:r w:rsidRPr="00230B96">
        <w:t>[{\</w:t>
      </w:r>
      <w:proofErr w:type="spellStart"/>
      <w:r w:rsidRPr="00230B96">
        <w:t>capbeside</w:t>
      </w:r>
      <w:proofErr w:type="spellEnd"/>
      <w:r w:rsidRPr="00230B96">
        <w:t>\</w:t>
      </w:r>
      <w:proofErr w:type="spellStart"/>
      <w:r w:rsidRPr="00230B96">
        <w:t>thisfloatsetup</w:t>
      </w:r>
      <w:proofErr w:type="spellEnd"/>
      <w:r w:rsidRPr="00230B96">
        <w:t>{</w:t>
      </w:r>
      <w:proofErr w:type="spellStart"/>
      <w:r w:rsidRPr="00230B96">
        <w:t>capbesideposition</w:t>
      </w:r>
      <w:proofErr w:type="spellEnd"/>
      <w:r w:rsidRPr="00230B96">
        <w:t>={</w:t>
      </w:r>
      <w:proofErr w:type="spellStart"/>
      <w:r w:rsidRPr="00230B96">
        <w:t>right,center</w:t>
      </w:r>
      <w:proofErr w:type="spellEnd"/>
      <w:r w:rsidRPr="00230B96">
        <w:t>},</w:t>
      </w:r>
      <w:proofErr w:type="spellStart"/>
      <w:r w:rsidRPr="00230B96">
        <w:t>capbesidewidth</w:t>
      </w:r>
      <w:proofErr w:type="spellEnd"/>
      <w:r w:rsidRPr="00230B96">
        <w:t>=8.3cm}}]{figure}[\</w:t>
      </w:r>
      <w:proofErr w:type="spellStart"/>
      <w:r w:rsidRPr="00230B96">
        <w:t>FBwidth</w:t>
      </w:r>
      <w:proofErr w:type="spellEnd"/>
      <w:r w:rsidRPr="00230B96">
        <w:t>]</w:t>
      </w:r>
    </w:p>
    <w:p w14:paraId="33E2D5A3" w14:textId="0E7F5D62" w:rsidR="00515AA9" w:rsidRDefault="00A9301A" w:rsidP="00515AA9">
      <w:pPr>
        <w:pStyle w:val="LaTeXFigure"/>
      </w:pPr>
      <w:r>
        <w:t>{</w:t>
      </w:r>
      <w:r w:rsidR="00515AA9">
        <w:t>\</w:t>
      </w:r>
      <w:proofErr w:type="gramStart"/>
      <w:r w:rsidR="00515AA9">
        <w:t>caption</w:t>
      </w:r>
      <w:proofErr w:type="gramEnd"/>
      <w:r w:rsidR="00515AA9">
        <w:t xml:space="preserve">{{\bf </w:t>
      </w:r>
      <w:r w:rsidR="00643039">
        <w:t xml:space="preserve">The </w:t>
      </w:r>
      <w:proofErr w:type="spellStart"/>
      <w:r w:rsidR="00643039">
        <w:t>sparse+latent</w:t>
      </w:r>
      <w:proofErr w:type="spellEnd"/>
      <w:r w:rsidR="00643039">
        <w:t xml:space="preserve"> estimator outperforms the other estimators with respect to quadratic</w:t>
      </w:r>
      <w:r w:rsidR="00D30802">
        <w:t xml:space="preserve"> cross-validation loss $\loss{</w:t>
      </w:r>
      <w:r w:rsidR="00643039">
        <w:t>C</w:t>
      </w:r>
      <w:r w:rsidR="00D30802">
        <w:t>,C_{\</w:t>
      </w:r>
      <w:proofErr w:type="spellStart"/>
      <w:r w:rsidR="00D30802">
        <w:t>sf</w:t>
      </w:r>
      <w:proofErr w:type="spellEnd"/>
      <w:r w:rsidR="00D30802">
        <w:t xml:space="preserve"> 0}^\prime}=\</w:t>
      </w:r>
      <w:proofErr w:type="spellStart"/>
      <w:r w:rsidR="00D30802">
        <w:t>frac</w:t>
      </w:r>
      <w:proofErr w:type="spellEnd"/>
      <w:r w:rsidR="00D30802">
        <w:t xml:space="preserve"> 1 {p^2}\</w:t>
      </w:r>
      <w:proofErr w:type="spellStart"/>
      <w:r w:rsidR="00D30802">
        <w:t>Tr</w:t>
      </w:r>
      <w:proofErr w:type="spellEnd"/>
      <w:r w:rsidR="00D30802">
        <w:t>(C^{-1}C_{\</w:t>
      </w:r>
      <w:proofErr w:type="spellStart"/>
      <w:r w:rsidR="00D30802">
        <w:t>sf</w:t>
      </w:r>
      <w:proofErr w:type="spellEnd"/>
      <w:r w:rsidR="00D30802">
        <w:t xml:space="preserve"> 0}</w:t>
      </w:r>
      <w:r w:rsidR="002D1AB2">
        <w:t>^\prime</w:t>
      </w:r>
      <w:r w:rsidR="00D30802">
        <w:t>-I)^2$</w:t>
      </w:r>
      <w:r w:rsidR="00515AA9">
        <w:t>.}</w:t>
      </w:r>
    </w:p>
    <w:p w14:paraId="202A8AAF" w14:textId="77777777" w:rsidR="00515AA9" w:rsidRDefault="00515AA9" w:rsidP="00515AA9">
      <w:pPr>
        <w:pStyle w:val="LaTeXFigure"/>
      </w:pPr>
      <w:r>
        <w:t>}</w:t>
      </w:r>
    </w:p>
    <w:p w14:paraId="1B172575" w14:textId="472E2136" w:rsidR="00515AA9" w:rsidRDefault="003A6330" w:rsidP="00515AA9">
      <w:pPr>
        <w:pStyle w:val="LaTeXFigure"/>
      </w:pPr>
      <w:r>
        <w:t>\</w:t>
      </w:r>
      <w:proofErr w:type="gramStart"/>
      <w:r>
        <w:t>label</w:t>
      </w:r>
      <w:proofErr w:type="gramEnd"/>
      <w:r>
        <w:t>{supp:02</w:t>
      </w:r>
      <w:r w:rsidR="00515AA9">
        <w:t>}</w:t>
      </w:r>
      <w:r w:rsidR="00A9301A">
        <w:t>}</w:t>
      </w:r>
    </w:p>
    <w:p w14:paraId="26880EE4" w14:textId="2A709E82" w:rsidR="00A9301A" w:rsidRDefault="00A9301A" w:rsidP="00515AA9">
      <w:pPr>
        <w:pStyle w:val="LaTeXFigure"/>
      </w:pPr>
      <w:r>
        <w:t>{\</w:t>
      </w:r>
      <w:proofErr w:type="spellStart"/>
      <w:proofErr w:type="gramStart"/>
      <w:r>
        <w:t>includegraphics</w:t>
      </w:r>
      <w:proofErr w:type="spellEnd"/>
      <w:proofErr w:type="gramEnd"/>
      <w:r>
        <w:t>{./figures/Figure-Supp02.pdf}}</w:t>
      </w:r>
    </w:p>
    <w:p w14:paraId="6204B0B9" w14:textId="77777777" w:rsidR="00515AA9" w:rsidRPr="007620EA" w:rsidRDefault="00515AA9" w:rsidP="00515AA9">
      <w:pPr>
        <w:pStyle w:val="LaTeXFigure"/>
      </w:pPr>
      <w:r>
        <w:t>\</w:t>
      </w:r>
      <w:proofErr w:type="gramStart"/>
      <w:r>
        <w:t>end</w:t>
      </w:r>
      <w:proofErr w:type="gramEnd"/>
      <w:r>
        <w:t>{figure}</w:t>
      </w:r>
    </w:p>
    <w:p w14:paraId="68FCA463" w14:textId="77777777" w:rsidR="00515AA9" w:rsidRDefault="00515AA9" w:rsidP="00515AA9">
      <w:pPr>
        <w:pStyle w:val="LaTeXcode"/>
      </w:pPr>
    </w:p>
    <w:p w14:paraId="6AFA5021" w14:textId="77777777" w:rsidR="00515AA9" w:rsidRDefault="00515AA9" w:rsidP="00E3174C">
      <w:pPr>
        <w:pStyle w:val="LaTeXcode"/>
      </w:pPr>
    </w:p>
    <w:p w14:paraId="0DFD58A3" w14:textId="77777777" w:rsidR="00114053" w:rsidRPr="00230B96" w:rsidRDefault="00114053" w:rsidP="00E3174C">
      <w:pPr>
        <w:pStyle w:val="LaTeXcode"/>
      </w:pPr>
      <w:r w:rsidRPr="00230B96">
        <w:t>\</w:t>
      </w:r>
      <w:proofErr w:type="gramStart"/>
      <w:r w:rsidRPr="00230B96">
        <w:t>end</w:t>
      </w:r>
      <w:proofErr w:type="gramEnd"/>
      <w:r w:rsidRPr="00230B96">
        <w:t>{document}</w:t>
      </w:r>
    </w:p>
    <w:p w14:paraId="4B3E2F3E" w14:textId="77777777" w:rsidR="00114053" w:rsidRPr="00230B96" w:rsidRDefault="00114053" w:rsidP="00230B96">
      <w:pPr>
        <w:pStyle w:val="PlainText"/>
        <w:rPr>
          <w:rFonts w:ascii="Times" w:hAnsi="Times"/>
          <w:sz w:val="20"/>
          <w:szCs w:val="20"/>
        </w:rPr>
      </w:pPr>
    </w:p>
    <w:sectPr w:rsidR="00114053" w:rsidRPr="00230B96">
      <w:headerReference w:type="default" r:id="rId11"/>
      <w:footerReference w:type="default" r:id="rId12"/>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dreas S. Tolias" w:date="2014-01-06T17:01:00Z" w:initials="AS">
    <w:p w14:paraId="74C786AE" w14:textId="00750BFA" w:rsidR="00A70267" w:rsidRDefault="00A70267">
      <w:pPr>
        <w:pStyle w:val="CommentText"/>
      </w:pPr>
      <w:r>
        <w:rPr>
          <w:rStyle w:val="CommentReference"/>
        </w:rPr>
        <w:annotationRef/>
      </w:r>
      <w:r>
        <w:t xml:space="preserve">Here you need to mention that it is challenging as one get more neurons and more parameters to estimate increases exponentially and time is </w:t>
      </w:r>
      <w:proofErr w:type="gramStart"/>
      <w:r>
        <w:t>limited .this</w:t>
      </w:r>
      <w:proofErr w:type="gramEnd"/>
      <w:r>
        <w:t xml:space="preserve"> is good for a more general neuroscience audience .. </w:t>
      </w:r>
    </w:p>
  </w:comment>
  <w:comment w:id="1" w:author="Kresimir Josic" w:date="2014-01-07T11:39:00Z" w:initials="KJ">
    <w:p w14:paraId="431265C4" w14:textId="499CE12B" w:rsidR="00A70267" w:rsidRDefault="00A70267">
      <w:pPr>
        <w:pStyle w:val="CommentText"/>
      </w:pPr>
      <w:r>
        <w:rPr>
          <w:rStyle w:val="CommentReference"/>
        </w:rPr>
        <w:annotationRef/>
      </w:r>
      <w:r>
        <w:t>Will this be clear to a general audience.  “Efficient” means something very specific here.</w:t>
      </w:r>
    </w:p>
  </w:comment>
  <w:comment w:id="2" w:author="Andreas S. Tolias" w:date="2014-01-06T17:03:00Z" w:initials="AS">
    <w:p w14:paraId="25F6BD94" w14:textId="01CDE995" w:rsidR="00A70267" w:rsidRDefault="00A70267">
      <w:pPr>
        <w:pStyle w:val="CommentText"/>
      </w:pPr>
      <w:r>
        <w:rPr>
          <w:rStyle w:val="CommentReference"/>
        </w:rPr>
        <w:annotationRef/>
      </w:r>
      <w:r>
        <w:t xml:space="preserve">This sounds </w:t>
      </w:r>
      <w:proofErr w:type="gramStart"/>
      <w:r>
        <w:t>weird ?</w:t>
      </w:r>
      <w:proofErr w:type="gramEnd"/>
      <w:r>
        <w:t xml:space="preserve">? </w:t>
      </w:r>
      <w:proofErr w:type="gramStart"/>
      <w:r>
        <w:t>how</w:t>
      </w:r>
      <w:proofErr w:type="gramEnd"/>
      <w:r>
        <w:t xml:space="preserve"> do we know it is the most efficient the one we have .. </w:t>
      </w:r>
      <w:proofErr w:type="gramStart"/>
      <w:r>
        <w:t>all</w:t>
      </w:r>
      <w:proofErr w:type="gramEnd"/>
      <w:r>
        <w:t xml:space="preserve"> we know is that it is the best among others we tried .. </w:t>
      </w:r>
    </w:p>
  </w:comment>
  <w:comment w:id="3" w:author="Kresimir Josic" w:date="2014-01-07T11:40:00Z" w:initials="KJ">
    <w:p w14:paraId="2277022C" w14:textId="004ADDAD" w:rsidR="00A70267" w:rsidRDefault="00A70267">
      <w:pPr>
        <w:pStyle w:val="CommentText"/>
      </w:pPr>
      <w:r>
        <w:rPr>
          <w:rStyle w:val="CommentReference"/>
        </w:rPr>
        <w:annotationRef/>
      </w:r>
      <w:r>
        <w:t xml:space="preserve">Efficient is used a lot in intro. </w:t>
      </w:r>
    </w:p>
  </w:comment>
  <w:comment w:id="4" w:author="Andreas S. Tolias" w:date="2014-01-06T17:06:00Z" w:initials="AS">
    <w:p w14:paraId="789393C7" w14:textId="61FB7AE7" w:rsidR="00A70267" w:rsidRDefault="00A70267">
      <w:pPr>
        <w:pStyle w:val="CommentText"/>
      </w:pPr>
      <w:r>
        <w:rPr>
          <w:rStyle w:val="CommentReference"/>
        </w:rPr>
        <w:annotationRef/>
      </w:r>
      <w:r>
        <w:t xml:space="preserve">This is </w:t>
      </w:r>
      <w:proofErr w:type="gramStart"/>
      <w:r>
        <w:t>confusing ..</w:t>
      </w:r>
      <w:proofErr w:type="gramEnd"/>
      <w:r>
        <w:t xml:space="preserve"> </w:t>
      </w:r>
      <w:proofErr w:type="gramStart"/>
      <w:r>
        <w:t>since</w:t>
      </w:r>
      <w:proofErr w:type="gramEnd"/>
      <w:r>
        <w:t xml:space="preserve"> once you have the estimator you can go back to estimated correlations </w:t>
      </w:r>
      <w:proofErr w:type="spellStart"/>
      <w:r>
        <w:t>vs</w:t>
      </w:r>
      <w:proofErr w:type="spellEnd"/>
      <w:r>
        <w:t xml:space="preserve"> sample correlations. So you need to say how functional interactions are different than correlations and what they teach </w:t>
      </w:r>
      <w:proofErr w:type="gramStart"/>
      <w:r>
        <w:t>us ?</w:t>
      </w:r>
      <w:proofErr w:type="gramEnd"/>
      <w:r>
        <w:t xml:space="preserve">?? </w:t>
      </w:r>
      <w:proofErr w:type="gramStart"/>
      <w:r>
        <w:t>this</w:t>
      </w:r>
      <w:proofErr w:type="gramEnd"/>
      <w:r>
        <w:t xml:space="preserve"> does not come across </w:t>
      </w:r>
    </w:p>
  </w:comment>
  <w:comment w:id="6" w:author="Andreas Tolias" w:date="2013-12-21T17:22:00Z" w:initials="AT">
    <w:p w14:paraId="39734696" w14:textId="4C3CEF06" w:rsidR="00A70267" w:rsidRDefault="00A70267">
      <w:pPr>
        <w:pStyle w:val="CommentText"/>
      </w:pPr>
      <w:r>
        <w:rPr>
          <w:rStyle w:val="CommentReference"/>
        </w:rPr>
        <w:annotationRef/>
      </w:r>
      <w:r>
        <w:t xml:space="preserve">Say some numbers </w:t>
      </w:r>
      <w:proofErr w:type="gramStart"/>
      <w:r>
        <w:t>here .</w:t>
      </w:r>
      <w:proofErr w:type="gramEnd"/>
      <w:r>
        <w:t xml:space="preserve"> </w:t>
      </w:r>
    </w:p>
  </w:comment>
  <w:comment w:id="7" w:author="Andreas Tolias" w:date="2013-12-21T17:23:00Z" w:initials="AT">
    <w:p w14:paraId="58AA9EDB" w14:textId="35582525" w:rsidR="00A70267" w:rsidRDefault="00A70267">
      <w:pPr>
        <w:pStyle w:val="CommentText"/>
      </w:pPr>
      <w:r>
        <w:rPr>
          <w:rStyle w:val="CommentReference"/>
        </w:rPr>
        <w:annotationRef/>
      </w:r>
      <w:r>
        <w:t xml:space="preserve">Shouldn’t you give average numbers here across </w:t>
      </w:r>
      <w:proofErr w:type="gramStart"/>
      <w:r>
        <w:t>sites ?</w:t>
      </w:r>
      <w:proofErr w:type="gramEnd"/>
      <w:r>
        <w:t xml:space="preserve">?? </w:t>
      </w:r>
      <w:proofErr w:type="gramStart"/>
      <w:r>
        <w:t>or</w:t>
      </w:r>
      <w:proofErr w:type="gramEnd"/>
      <w:r>
        <w:t xml:space="preserve"> does this come later??</w:t>
      </w:r>
    </w:p>
  </w:comment>
  <w:comment w:id="8" w:author="Andreas Tolias" w:date="2013-12-21T17:24:00Z" w:initials="AT">
    <w:p w14:paraId="1195C49A" w14:textId="2B776F6B" w:rsidR="00A70267" w:rsidRDefault="00A70267">
      <w:pPr>
        <w:pStyle w:val="CommentText"/>
      </w:pPr>
      <w:r>
        <w:rPr>
          <w:rStyle w:val="CommentReference"/>
        </w:rPr>
        <w:annotationRef/>
      </w:r>
      <w:r>
        <w:t xml:space="preserve">This sentence is </w:t>
      </w:r>
      <w:proofErr w:type="gramStart"/>
      <w:r>
        <w:t>confusing ..</w:t>
      </w:r>
      <w:proofErr w:type="gramEnd"/>
      <w:r>
        <w:t xml:space="preserve"> </w:t>
      </w:r>
      <w:proofErr w:type="gramStart"/>
      <w:r>
        <w:t>rephrase</w:t>
      </w:r>
      <w:proofErr w:type="gramEnd"/>
      <w:r>
        <w:t xml:space="preserve"> </w:t>
      </w:r>
    </w:p>
  </w:comment>
  <w:comment w:id="9" w:author="Andreas Tolias" w:date="2013-12-21T17:27:00Z" w:initials="AT">
    <w:p w14:paraId="60E6252D" w14:textId="15F98DA7" w:rsidR="00A70267" w:rsidRDefault="00A70267">
      <w:pPr>
        <w:pStyle w:val="CommentText"/>
      </w:pPr>
      <w:r>
        <w:rPr>
          <w:rStyle w:val="CommentReference"/>
        </w:rPr>
        <w:annotationRef/>
      </w:r>
      <w:r>
        <w:t xml:space="preserve">Sentence is </w:t>
      </w:r>
      <w:proofErr w:type="gramStart"/>
      <w:r>
        <w:t>confusing ..</w:t>
      </w:r>
      <w:proofErr w:type="gramEnd"/>
      <w:r>
        <w:t xml:space="preserve"> </w:t>
      </w:r>
      <w:proofErr w:type="gramStart"/>
      <w:r>
        <w:t>reword</w:t>
      </w:r>
      <w:proofErr w:type="gramEnd"/>
      <w:r>
        <w:t xml:space="preserve"> </w:t>
      </w:r>
    </w:p>
  </w:comment>
  <w:comment w:id="10" w:author="Kresimir Josic" w:date="2014-01-07T12:33:00Z" w:initials="KJ">
    <w:p w14:paraId="43BC483C" w14:textId="3869848B" w:rsidR="00A70267" w:rsidRDefault="00A70267">
      <w:pPr>
        <w:pStyle w:val="CommentText"/>
      </w:pPr>
      <w:r>
        <w:rPr>
          <w:rStyle w:val="CommentReference"/>
        </w:rPr>
        <w:annotationRef/>
      </w:r>
      <w:r>
        <w:t>I am not sure what you are trying to say here.  This sentence is too convoluted.</w:t>
      </w:r>
    </w:p>
  </w:comment>
  <w:comment w:id="11" w:author="Kresimir Josic" w:date="2014-01-07T12:35:00Z" w:initials="KJ">
    <w:p w14:paraId="73AB0C4A" w14:textId="0B52044B" w:rsidR="00A70267" w:rsidRDefault="00A70267">
      <w:pPr>
        <w:pStyle w:val="CommentText"/>
      </w:pPr>
      <w:r>
        <w:rPr>
          <w:rStyle w:val="CommentReference"/>
        </w:rPr>
        <w:annotationRef/>
      </w:r>
      <w:r>
        <w:t>This wording is a bit odd.</w:t>
      </w:r>
    </w:p>
  </w:comment>
  <w:comment w:id="12" w:author="Kresimir Josic" w:date="2014-01-07T12:41:00Z" w:initials="KJ">
    <w:p w14:paraId="6BAF13E4" w14:textId="19555185" w:rsidR="00A70267" w:rsidRDefault="00A70267">
      <w:pPr>
        <w:pStyle w:val="CommentText"/>
      </w:pPr>
      <w:r>
        <w:rPr>
          <w:rStyle w:val="CommentReference"/>
        </w:rPr>
        <w:annotationRef/>
      </w:r>
      <w:r>
        <w:t>This sentence is too long. The last part also seems to convey a different idea.</w:t>
      </w:r>
    </w:p>
  </w:comment>
  <w:comment w:id="13" w:author="Kresimir Josic" w:date="2014-01-07T12:40:00Z" w:initials="KJ">
    <w:p w14:paraId="378C76B6" w14:textId="2EEBC0BB" w:rsidR="00A70267" w:rsidRDefault="00A70267">
      <w:pPr>
        <w:pStyle w:val="CommentText"/>
      </w:pPr>
      <w:r>
        <w:rPr>
          <w:rStyle w:val="CommentReference"/>
        </w:rPr>
        <w:annotationRef/>
      </w:r>
      <w:r>
        <w:t>I don’t know what this means.  Do you mean how well the model describes the underlying neuronal activity?</w:t>
      </w:r>
    </w:p>
  </w:comment>
  <w:comment w:id="14" w:author="Kresimir Josic" w:date="2014-01-07T12:44:00Z" w:initials="KJ">
    <w:p w14:paraId="7F63B4AB" w14:textId="7CAB38B1" w:rsidR="00A70267" w:rsidRDefault="00A70267">
      <w:pPr>
        <w:pStyle w:val="CommentText"/>
      </w:pPr>
      <w:r>
        <w:rPr>
          <w:rStyle w:val="CommentReference"/>
        </w:rPr>
        <w:annotationRef/>
      </w:r>
      <w:r>
        <w:t>What does this mean?  It may be a bit too strong.</w:t>
      </w:r>
    </w:p>
  </w:comment>
  <w:comment w:id="15" w:author="Kresimir Josic" w:date="2014-01-07T12:50:00Z" w:initials="KJ">
    <w:p w14:paraId="69D6EE43" w14:textId="50649B86" w:rsidR="00A70267" w:rsidRDefault="00A70267">
      <w:pPr>
        <w:pStyle w:val="CommentText"/>
      </w:pPr>
      <w:r>
        <w:rPr>
          <w:rStyle w:val="CommentReference"/>
        </w:rPr>
        <w:annotationRef/>
      </w:r>
      <w:r>
        <w:t>Improvement of what over what?</w:t>
      </w:r>
    </w:p>
  </w:comment>
  <w:comment w:id="16" w:author="Kresimir Josic" w:date="2014-01-07T12:51:00Z" w:initials="KJ">
    <w:p w14:paraId="35C6B379" w14:textId="45287ACB" w:rsidR="00A70267" w:rsidRDefault="00A70267">
      <w:pPr>
        <w:pStyle w:val="CommentText"/>
      </w:pPr>
      <w:r>
        <w:rPr>
          <w:rStyle w:val="CommentReference"/>
        </w:rPr>
        <w:annotationRef/>
      </w:r>
      <w:r>
        <w:t>I don’t understand what this means.</w:t>
      </w:r>
    </w:p>
  </w:comment>
  <w:comment w:id="17" w:author="Andreas S. Tolias" w:date="2014-01-08T00:16:00Z" w:initials="AS">
    <w:p w14:paraId="52B79D66" w14:textId="77777777" w:rsidR="00A70267" w:rsidRDefault="00A70267">
      <w:pPr>
        <w:pStyle w:val="CommentText"/>
      </w:pPr>
      <w:r>
        <w:rPr>
          <w:rStyle w:val="CommentReference"/>
        </w:rPr>
        <w:annotationRef/>
      </w:r>
    </w:p>
    <w:p w14:paraId="47C887DE" w14:textId="0D06B1BA" w:rsidR="00A70267" w:rsidRDefault="00A70267">
      <w:pPr>
        <w:pStyle w:val="CommentText"/>
      </w:pPr>
      <w:r>
        <w:t xml:space="preserve">Talk about positive first and then </w:t>
      </w:r>
      <w:proofErr w:type="gramStart"/>
      <w:r>
        <w:t>negative ..</w:t>
      </w:r>
      <w:proofErr w:type="gramEnd"/>
      <w:r>
        <w:t xml:space="preserve"> </w:t>
      </w:r>
    </w:p>
    <w:p w14:paraId="731138B2" w14:textId="77777777" w:rsidR="00A70267" w:rsidRDefault="00A70267">
      <w:pPr>
        <w:pStyle w:val="CommentText"/>
      </w:pPr>
    </w:p>
    <w:p w14:paraId="093407C0" w14:textId="691E3AF4" w:rsidR="00A70267" w:rsidRDefault="00A70267">
      <w:pPr>
        <w:pStyle w:val="CommentText"/>
      </w:pPr>
      <w:r>
        <w:t xml:space="preserve">This needs more </w:t>
      </w:r>
      <w:proofErr w:type="gramStart"/>
      <w:r>
        <w:t>explanation ..</w:t>
      </w:r>
      <w:proofErr w:type="gramEnd"/>
      <w:r>
        <w:t xml:space="preserve"> </w:t>
      </w:r>
      <w:proofErr w:type="gramStart"/>
      <w:r>
        <w:t>introduce</w:t>
      </w:r>
      <w:proofErr w:type="gramEnd"/>
      <w:r>
        <w:t xml:space="preserve"> negative correlations </w:t>
      </w:r>
    </w:p>
  </w:comment>
  <w:comment w:id="18" w:author="Kresimir Josic" w:date="2014-01-07T12:52:00Z" w:initials="KJ">
    <w:p w14:paraId="177ACC1A" w14:textId="12BDE7F5" w:rsidR="00A70267" w:rsidRDefault="00A70267">
      <w:pPr>
        <w:pStyle w:val="CommentText"/>
      </w:pPr>
      <w:r>
        <w:rPr>
          <w:rStyle w:val="CommentReference"/>
        </w:rPr>
        <w:annotationRef/>
      </w:r>
      <w:r>
        <w:t>I think we need to wrap up with a clear and bold paragraph.  This one is a bit hard to read and I am not completely clear what the statement is.</w:t>
      </w:r>
    </w:p>
  </w:comment>
  <w:comment w:id="20" w:author="Andreas S. Tolias" w:date="2014-01-07T13:59:00Z" w:initials="AS">
    <w:p w14:paraId="46097A3D" w14:textId="77777777" w:rsidR="00A70267" w:rsidRDefault="00A70267" w:rsidP="0004219E">
      <w:pPr>
        <w:pStyle w:val="CommentText"/>
      </w:pPr>
      <w:r>
        <w:rPr>
          <w:rStyle w:val="CommentReference"/>
        </w:rPr>
        <w:annotationRef/>
      </w:r>
      <w:r>
        <w:t xml:space="preserve">See above </w:t>
      </w:r>
    </w:p>
  </w:comment>
  <w:comment w:id="19" w:author="Kresimir Josic" w:date="2014-01-07T13:59:00Z" w:initials="KJ">
    <w:p w14:paraId="74A3401D" w14:textId="5CE30197" w:rsidR="00A70267" w:rsidRDefault="00A70267" w:rsidP="0004219E">
      <w:pPr>
        <w:pStyle w:val="CommentText"/>
      </w:pPr>
      <w:r>
        <w:rPr>
          <w:rStyle w:val="CommentReference"/>
        </w:rPr>
        <w:annotationRef/>
      </w:r>
      <w:r>
        <w:t>Use a longer version of this sentence to end the discussion.</w:t>
      </w:r>
    </w:p>
  </w:comment>
  <w:comment w:id="21" w:author="Kresimir Josic" w:date="2013-12-30T08:59:00Z" w:initials="KJ">
    <w:p w14:paraId="3A4B045C" w14:textId="2AE74BCF" w:rsidR="00A70267" w:rsidRDefault="00A70267">
      <w:pPr>
        <w:pStyle w:val="CommentText"/>
      </w:pPr>
      <w:r>
        <w:rPr>
          <w:rStyle w:val="CommentReference"/>
        </w:rPr>
        <w:annotationRef/>
      </w:r>
      <w:r>
        <w:t xml:space="preserve">Is it clear what signal here stands for?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682E9" w14:textId="77777777" w:rsidR="00A70267" w:rsidRDefault="00A70267" w:rsidP="00967D9B">
      <w:r>
        <w:separator/>
      </w:r>
    </w:p>
  </w:endnote>
  <w:endnote w:type="continuationSeparator" w:id="0">
    <w:p w14:paraId="1030E7FF" w14:textId="77777777" w:rsidR="00A70267" w:rsidRDefault="00A70267" w:rsidP="00967D9B">
      <w:r>
        <w:continuationSeparator/>
      </w:r>
    </w:p>
  </w:endnote>
  <w:endnote w:type="continuationNotice" w:id="1">
    <w:p w14:paraId="355C29C9" w14:textId="77777777" w:rsidR="00A70267" w:rsidRDefault="00A702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3A646" w14:textId="77777777" w:rsidR="00A70267" w:rsidRDefault="00A7026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E4884C" w14:textId="77777777" w:rsidR="00A70267" w:rsidRDefault="00A70267" w:rsidP="00967D9B">
      <w:r>
        <w:separator/>
      </w:r>
    </w:p>
  </w:footnote>
  <w:footnote w:type="continuationSeparator" w:id="0">
    <w:p w14:paraId="573E3989" w14:textId="77777777" w:rsidR="00A70267" w:rsidRDefault="00A70267" w:rsidP="00967D9B">
      <w:r>
        <w:continuationSeparator/>
      </w:r>
    </w:p>
  </w:footnote>
  <w:footnote w:type="continuationNotice" w:id="1">
    <w:p w14:paraId="6110368D" w14:textId="77777777" w:rsidR="00A70267" w:rsidRDefault="00A7026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FFB026" w14:textId="77777777" w:rsidR="00A70267" w:rsidRDefault="00A702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DB"/>
    <w:rsid w:val="00001747"/>
    <w:rsid w:val="0000404C"/>
    <w:rsid w:val="00004920"/>
    <w:rsid w:val="000117AE"/>
    <w:rsid w:val="000122B3"/>
    <w:rsid w:val="0001383F"/>
    <w:rsid w:val="00015A1B"/>
    <w:rsid w:val="00016EAA"/>
    <w:rsid w:val="000203F4"/>
    <w:rsid w:val="000212CE"/>
    <w:rsid w:val="0002194E"/>
    <w:rsid w:val="000224D9"/>
    <w:rsid w:val="000254E8"/>
    <w:rsid w:val="00025B63"/>
    <w:rsid w:val="000318E1"/>
    <w:rsid w:val="00035E45"/>
    <w:rsid w:val="00036886"/>
    <w:rsid w:val="0004219E"/>
    <w:rsid w:val="000423D1"/>
    <w:rsid w:val="00042547"/>
    <w:rsid w:val="000457D0"/>
    <w:rsid w:val="00045C6F"/>
    <w:rsid w:val="00050180"/>
    <w:rsid w:val="00051141"/>
    <w:rsid w:val="00053F48"/>
    <w:rsid w:val="00055D34"/>
    <w:rsid w:val="00055E28"/>
    <w:rsid w:val="000562B0"/>
    <w:rsid w:val="00057893"/>
    <w:rsid w:val="00063A49"/>
    <w:rsid w:val="00065957"/>
    <w:rsid w:val="000663A5"/>
    <w:rsid w:val="00066740"/>
    <w:rsid w:val="00073525"/>
    <w:rsid w:val="00080146"/>
    <w:rsid w:val="00080F0E"/>
    <w:rsid w:val="00084764"/>
    <w:rsid w:val="0008668B"/>
    <w:rsid w:val="00087FA4"/>
    <w:rsid w:val="0009104F"/>
    <w:rsid w:val="00094F58"/>
    <w:rsid w:val="000A5E02"/>
    <w:rsid w:val="000A6381"/>
    <w:rsid w:val="000B19AA"/>
    <w:rsid w:val="000B1DDD"/>
    <w:rsid w:val="000B53E0"/>
    <w:rsid w:val="000B5EF8"/>
    <w:rsid w:val="000B6455"/>
    <w:rsid w:val="000B6F28"/>
    <w:rsid w:val="000B704F"/>
    <w:rsid w:val="000B748C"/>
    <w:rsid w:val="000C2615"/>
    <w:rsid w:val="000C4B98"/>
    <w:rsid w:val="000C4D40"/>
    <w:rsid w:val="000C5553"/>
    <w:rsid w:val="000C5616"/>
    <w:rsid w:val="000D0BE0"/>
    <w:rsid w:val="000D196D"/>
    <w:rsid w:val="000D3A9F"/>
    <w:rsid w:val="000D4AFE"/>
    <w:rsid w:val="000E08F1"/>
    <w:rsid w:val="000E1DF9"/>
    <w:rsid w:val="000E4631"/>
    <w:rsid w:val="000E4B99"/>
    <w:rsid w:val="000E5583"/>
    <w:rsid w:val="000E5701"/>
    <w:rsid w:val="000F0937"/>
    <w:rsid w:val="000F3AD2"/>
    <w:rsid w:val="00114053"/>
    <w:rsid w:val="00115084"/>
    <w:rsid w:val="00115431"/>
    <w:rsid w:val="00115451"/>
    <w:rsid w:val="00115BA3"/>
    <w:rsid w:val="00121DAF"/>
    <w:rsid w:val="0012273A"/>
    <w:rsid w:val="001309E6"/>
    <w:rsid w:val="0014379C"/>
    <w:rsid w:val="00144D31"/>
    <w:rsid w:val="001472F5"/>
    <w:rsid w:val="0015510D"/>
    <w:rsid w:val="001579DB"/>
    <w:rsid w:val="00160B02"/>
    <w:rsid w:val="00164FFE"/>
    <w:rsid w:val="001653BA"/>
    <w:rsid w:val="0016547E"/>
    <w:rsid w:val="001666B7"/>
    <w:rsid w:val="00167484"/>
    <w:rsid w:val="001702BA"/>
    <w:rsid w:val="00170351"/>
    <w:rsid w:val="0017125C"/>
    <w:rsid w:val="00171F78"/>
    <w:rsid w:val="001820E4"/>
    <w:rsid w:val="0018316C"/>
    <w:rsid w:val="0018372B"/>
    <w:rsid w:val="0018646C"/>
    <w:rsid w:val="00193B44"/>
    <w:rsid w:val="0019431E"/>
    <w:rsid w:val="00196551"/>
    <w:rsid w:val="001969A5"/>
    <w:rsid w:val="001978B5"/>
    <w:rsid w:val="001A732D"/>
    <w:rsid w:val="001B61F3"/>
    <w:rsid w:val="001B62EB"/>
    <w:rsid w:val="001B7A57"/>
    <w:rsid w:val="001C1098"/>
    <w:rsid w:val="001C2F9B"/>
    <w:rsid w:val="001C7055"/>
    <w:rsid w:val="001C75A3"/>
    <w:rsid w:val="001C7B17"/>
    <w:rsid w:val="001D4943"/>
    <w:rsid w:val="001D661F"/>
    <w:rsid w:val="001D700A"/>
    <w:rsid w:val="001E0795"/>
    <w:rsid w:val="001E16C5"/>
    <w:rsid w:val="001E1A26"/>
    <w:rsid w:val="001E3DE8"/>
    <w:rsid w:val="001E4821"/>
    <w:rsid w:val="001E52D8"/>
    <w:rsid w:val="001E55FF"/>
    <w:rsid w:val="001E5DBC"/>
    <w:rsid w:val="001F1B81"/>
    <w:rsid w:val="001F2206"/>
    <w:rsid w:val="001F5999"/>
    <w:rsid w:val="00205EB9"/>
    <w:rsid w:val="0020714D"/>
    <w:rsid w:val="00214FA2"/>
    <w:rsid w:val="00215C58"/>
    <w:rsid w:val="0021703C"/>
    <w:rsid w:val="00225796"/>
    <w:rsid w:val="002265C1"/>
    <w:rsid w:val="00230B96"/>
    <w:rsid w:val="00233FF8"/>
    <w:rsid w:val="0024268E"/>
    <w:rsid w:val="0024470D"/>
    <w:rsid w:val="00244F5C"/>
    <w:rsid w:val="00245355"/>
    <w:rsid w:val="002505BC"/>
    <w:rsid w:val="002523C4"/>
    <w:rsid w:val="002542C8"/>
    <w:rsid w:val="00254996"/>
    <w:rsid w:val="002555AE"/>
    <w:rsid w:val="00255EDC"/>
    <w:rsid w:val="00256EB0"/>
    <w:rsid w:val="002632D7"/>
    <w:rsid w:val="0026384A"/>
    <w:rsid w:val="002672D1"/>
    <w:rsid w:val="00267C1A"/>
    <w:rsid w:val="00274363"/>
    <w:rsid w:val="002759B9"/>
    <w:rsid w:val="002813F7"/>
    <w:rsid w:val="002876D5"/>
    <w:rsid w:val="00292553"/>
    <w:rsid w:val="002934EB"/>
    <w:rsid w:val="00295C62"/>
    <w:rsid w:val="002973E3"/>
    <w:rsid w:val="00297AC7"/>
    <w:rsid w:val="002A0E48"/>
    <w:rsid w:val="002A5A2B"/>
    <w:rsid w:val="002B57F1"/>
    <w:rsid w:val="002C12D3"/>
    <w:rsid w:val="002C24BA"/>
    <w:rsid w:val="002D04C3"/>
    <w:rsid w:val="002D1AB2"/>
    <w:rsid w:val="002D1B62"/>
    <w:rsid w:val="002D3E3B"/>
    <w:rsid w:val="002D55B5"/>
    <w:rsid w:val="002D7C97"/>
    <w:rsid w:val="002E0A61"/>
    <w:rsid w:val="002E74E3"/>
    <w:rsid w:val="002F5F59"/>
    <w:rsid w:val="0030135E"/>
    <w:rsid w:val="00301DC5"/>
    <w:rsid w:val="00302411"/>
    <w:rsid w:val="00303899"/>
    <w:rsid w:val="00305A53"/>
    <w:rsid w:val="00306838"/>
    <w:rsid w:val="00310604"/>
    <w:rsid w:val="00310FB4"/>
    <w:rsid w:val="0031130D"/>
    <w:rsid w:val="003132F5"/>
    <w:rsid w:val="0031447C"/>
    <w:rsid w:val="00316CB2"/>
    <w:rsid w:val="00323419"/>
    <w:rsid w:val="00324D1A"/>
    <w:rsid w:val="003272D3"/>
    <w:rsid w:val="00327770"/>
    <w:rsid w:val="003363A3"/>
    <w:rsid w:val="00340ACE"/>
    <w:rsid w:val="00344571"/>
    <w:rsid w:val="00351700"/>
    <w:rsid w:val="00355475"/>
    <w:rsid w:val="00355D9A"/>
    <w:rsid w:val="00356B94"/>
    <w:rsid w:val="00360CEC"/>
    <w:rsid w:val="003612C4"/>
    <w:rsid w:val="00363202"/>
    <w:rsid w:val="00364060"/>
    <w:rsid w:val="00365A7A"/>
    <w:rsid w:val="00372264"/>
    <w:rsid w:val="003738ED"/>
    <w:rsid w:val="00375133"/>
    <w:rsid w:val="0037523E"/>
    <w:rsid w:val="00384113"/>
    <w:rsid w:val="00391B4F"/>
    <w:rsid w:val="00393E7A"/>
    <w:rsid w:val="003946C2"/>
    <w:rsid w:val="00395BE5"/>
    <w:rsid w:val="00395C9B"/>
    <w:rsid w:val="003A44D5"/>
    <w:rsid w:val="003A5C0A"/>
    <w:rsid w:val="003A6330"/>
    <w:rsid w:val="003A7971"/>
    <w:rsid w:val="003A7A04"/>
    <w:rsid w:val="003A7FAA"/>
    <w:rsid w:val="003B1D80"/>
    <w:rsid w:val="003C17F5"/>
    <w:rsid w:val="003C1885"/>
    <w:rsid w:val="003C34E8"/>
    <w:rsid w:val="003C5F13"/>
    <w:rsid w:val="003C6DFA"/>
    <w:rsid w:val="003E10A7"/>
    <w:rsid w:val="003E1297"/>
    <w:rsid w:val="003E4175"/>
    <w:rsid w:val="003E7CC1"/>
    <w:rsid w:val="003F1F34"/>
    <w:rsid w:val="003F3D45"/>
    <w:rsid w:val="003F4149"/>
    <w:rsid w:val="003F4183"/>
    <w:rsid w:val="003F58C9"/>
    <w:rsid w:val="003F787A"/>
    <w:rsid w:val="003F7C87"/>
    <w:rsid w:val="00402743"/>
    <w:rsid w:val="00407B7E"/>
    <w:rsid w:val="0041271A"/>
    <w:rsid w:val="00414101"/>
    <w:rsid w:val="00420456"/>
    <w:rsid w:val="004242EE"/>
    <w:rsid w:val="004249C0"/>
    <w:rsid w:val="0042596C"/>
    <w:rsid w:val="004340E4"/>
    <w:rsid w:val="00434B44"/>
    <w:rsid w:val="004400FB"/>
    <w:rsid w:val="0044088E"/>
    <w:rsid w:val="004439F8"/>
    <w:rsid w:val="00451483"/>
    <w:rsid w:val="00457024"/>
    <w:rsid w:val="00470AD8"/>
    <w:rsid w:val="00472B04"/>
    <w:rsid w:val="004771B8"/>
    <w:rsid w:val="00481F0B"/>
    <w:rsid w:val="0048323E"/>
    <w:rsid w:val="004873A7"/>
    <w:rsid w:val="00493553"/>
    <w:rsid w:val="004A0353"/>
    <w:rsid w:val="004A1EE1"/>
    <w:rsid w:val="004A252D"/>
    <w:rsid w:val="004A6676"/>
    <w:rsid w:val="004B14FE"/>
    <w:rsid w:val="004B1E19"/>
    <w:rsid w:val="004C56BF"/>
    <w:rsid w:val="004E0147"/>
    <w:rsid w:val="004E314E"/>
    <w:rsid w:val="004E6A29"/>
    <w:rsid w:val="004E6FEA"/>
    <w:rsid w:val="004F1424"/>
    <w:rsid w:val="004F18C3"/>
    <w:rsid w:val="004F2124"/>
    <w:rsid w:val="004F34C1"/>
    <w:rsid w:val="004F35F1"/>
    <w:rsid w:val="004F6038"/>
    <w:rsid w:val="00500D87"/>
    <w:rsid w:val="00504044"/>
    <w:rsid w:val="0050421A"/>
    <w:rsid w:val="005127CA"/>
    <w:rsid w:val="00514CE3"/>
    <w:rsid w:val="00515AA9"/>
    <w:rsid w:val="00515C59"/>
    <w:rsid w:val="00515CD0"/>
    <w:rsid w:val="00517980"/>
    <w:rsid w:val="00522B8C"/>
    <w:rsid w:val="00524EB9"/>
    <w:rsid w:val="00526F78"/>
    <w:rsid w:val="0052708D"/>
    <w:rsid w:val="00530F2A"/>
    <w:rsid w:val="00531573"/>
    <w:rsid w:val="005421EB"/>
    <w:rsid w:val="00546C90"/>
    <w:rsid w:val="00554678"/>
    <w:rsid w:val="0055469A"/>
    <w:rsid w:val="00555BAD"/>
    <w:rsid w:val="0056160B"/>
    <w:rsid w:val="005652DB"/>
    <w:rsid w:val="00566685"/>
    <w:rsid w:val="00567E68"/>
    <w:rsid w:val="00570D90"/>
    <w:rsid w:val="00571F6B"/>
    <w:rsid w:val="0057748A"/>
    <w:rsid w:val="005815FF"/>
    <w:rsid w:val="005845A5"/>
    <w:rsid w:val="00584B7C"/>
    <w:rsid w:val="005866A8"/>
    <w:rsid w:val="00586B56"/>
    <w:rsid w:val="00593B90"/>
    <w:rsid w:val="00593F73"/>
    <w:rsid w:val="005948E0"/>
    <w:rsid w:val="00594A97"/>
    <w:rsid w:val="00595A74"/>
    <w:rsid w:val="005A3DD7"/>
    <w:rsid w:val="005A457D"/>
    <w:rsid w:val="005B1C13"/>
    <w:rsid w:val="005B232A"/>
    <w:rsid w:val="005B5D05"/>
    <w:rsid w:val="005B6BA1"/>
    <w:rsid w:val="005B77E3"/>
    <w:rsid w:val="005B7A7D"/>
    <w:rsid w:val="005B7DF1"/>
    <w:rsid w:val="005C04A3"/>
    <w:rsid w:val="005C26C4"/>
    <w:rsid w:val="005D011A"/>
    <w:rsid w:val="005D035E"/>
    <w:rsid w:val="005D0671"/>
    <w:rsid w:val="005D49D9"/>
    <w:rsid w:val="005D57FB"/>
    <w:rsid w:val="005D7609"/>
    <w:rsid w:val="005E27EF"/>
    <w:rsid w:val="005E4265"/>
    <w:rsid w:val="005E48C8"/>
    <w:rsid w:val="005E6966"/>
    <w:rsid w:val="005F00A9"/>
    <w:rsid w:val="005F70B6"/>
    <w:rsid w:val="00602753"/>
    <w:rsid w:val="00602B62"/>
    <w:rsid w:val="006051D5"/>
    <w:rsid w:val="006053E4"/>
    <w:rsid w:val="0060636B"/>
    <w:rsid w:val="00613A79"/>
    <w:rsid w:val="00616673"/>
    <w:rsid w:val="00616FB8"/>
    <w:rsid w:val="00616FD0"/>
    <w:rsid w:val="00620D06"/>
    <w:rsid w:val="0062265D"/>
    <w:rsid w:val="00622DE7"/>
    <w:rsid w:val="00624F38"/>
    <w:rsid w:val="00624F9B"/>
    <w:rsid w:val="00631F34"/>
    <w:rsid w:val="00633586"/>
    <w:rsid w:val="00635BC8"/>
    <w:rsid w:val="00636865"/>
    <w:rsid w:val="00636C2A"/>
    <w:rsid w:val="00636E0E"/>
    <w:rsid w:val="00637EDF"/>
    <w:rsid w:val="00640C5B"/>
    <w:rsid w:val="00643039"/>
    <w:rsid w:val="00644170"/>
    <w:rsid w:val="006568D0"/>
    <w:rsid w:val="0066004C"/>
    <w:rsid w:val="00660965"/>
    <w:rsid w:val="00672F61"/>
    <w:rsid w:val="0067462E"/>
    <w:rsid w:val="00675765"/>
    <w:rsid w:val="006774EF"/>
    <w:rsid w:val="00681C2E"/>
    <w:rsid w:val="00683E3C"/>
    <w:rsid w:val="00685234"/>
    <w:rsid w:val="00687EC9"/>
    <w:rsid w:val="00694ECC"/>
    <w:rsid w:val="00695A30"/>
    <w:rsid w:val="0069615A"/>
    <w:rsid w:val="00696EDA"/>
    <w:rsid w:val="006A05B5"/>
    <w:rsid w:val="006A63DB"/>
    <w:rsid w:val="006A7C62"/>
    <w:rsid w:val="006B3E9B"/>
    <w:rsid w:val="006B5D4F"/>
    <w:rsid w:val="006C0A81"/>
    <w:rsid w:val="006D121E"/>
    <w:rsid w:val="006D5BD6"/>
    <w:rsid w:val="006E29CD"/>
    <w:rsid w:val="006E436D"/>
    <w:rsid w:val="006E6874"/>
    <w:rsid w:val="006F00B5"/>
    <w:rsid w:val="006F10AE"/>
    <w:rsid w:val="006F3627"/>
    <w:rsid w:val="006F3DEC"/>
    <w:rsid w:val="006F5585"/>
    <w:rsid w:val="006F704B"/>
    <w:rsid w:val="006F7948"/>
    <w:rsid w:val="006F7A4F"/>
    <w:rsid w:val="0070042A"/>
    <w:rsid w:val="00703FCC"/>
    <w:rsid w:val="00705623"/>
    <w:rsid w:val="0070642E"/>
    <w:rsid w:val="00706B6D"/>
    <w:rsid w:val="00710776"/>
    <w:rsid w:val="00711203"/>
    <w:rsid w:val="007137A0"/>
    <w:rsid w:val="007154A2"/>
    <w:rsid w:val="00720FF6"/>
    <w:rsid w:val="00723CEC"/>
    <w:rsid w:val="007264E9"/>
    <w:rsid w:val="00726E5D"/>
    <w:rsid w:val="00731450"/>
    <w:rsid w:val="00736243"/>
    <w:rsid w:val="00736379"/>
    <w:rsid w:val="00736CCD"/>
    <w:rsid w:val="00737C84"/>
    <w:rsid w:val="00741CDC"/>
    <w:rsid w:val="00746264"/>
    <w:rsid w:val="00751CF0"/>
    <w:rsid w:val="007550C3"/>
    <w:rsid w:val="00756D23"/>
    <w:rsid w:val="00757FAB"/>
    <w:rsid w:val="007620EA"/>
    <w:rsid w:val="007624D9"/>
    <w:rsid w:val="00762872"/>
    <w:rsid w:val="00764CFB"/>
    <w:rsid w:val="00766284"/>
    <w:rsid w:val="00766657"/>
    <w:rsid w:val="00773723"/>
    <w:rsid w:val="00775020"/>
    <w:rsid w:val="007814EA"/>
    <w:rsid w:val="00783DAF"/>
    <w:rsid w:val="00784B14"/>
    <w:rsid w:val="0079317F"/>
    <w:rsid w:val="00793827"/>
    <w:rsid w:val="00794E55"/>
    <w:rsid w:val="00795BA7"/>
    <w:rsid w:val="007A0F64"/>
    <w:rsid w:val="007A2B08"/>
    <w:rsid w:val="007A7E10"/>
    <w:rsid w:val="007B2B00"/>
    <w:rsid w:val="007B3CD9"/>
    <w:rsid w:val="007B4178"/>
    <w:rsid w:val="007B61BA"/>
    <w:rsid w:val="007C13D2"/>
    <w:rsid w:val="007C6B76"/>
    <w:rsid w:val="007D79E7"/>
    <w:rsid w:val="007E57BE"/>
    <w:rsid w:val="00804200"/>
    <w:rsid w:val="00804962"/>
    <w:rsid w:val="00804E53"/>
    <w:rsid w:val="008055EE"/>
    <w:rsid w:val="00805F3B"/>
    <w:rsid w:val="00810E46"/>
    <w:rsid w:val="00814962"/>
    <w:rsid w:val="00817048"/>
    <w:rsid w:val="00827507"/>
    <w:rsid w:val="00827D3B"/>
    <w:rsid w:val="008305EC"/>
    <w:rsid w:val="0083683B"/>
    <w:rsid w:val="0084082E"/>
    <w:rsid w:val="00850D29"/>
    <w:rsid w:val="00851459"/>
    <w:rsid w:val="008519E0"/>
    <w:rsid w:val="008647E3"/>
    <w:rsid w:val="00867263"/>
    <w:rsid w:val="008675FE"/>
    <w:rsid w:val="00873E26"/>
    <w:rsid w:val="00877B86"/>
    <w:rsid w:val="008846CE"/>
    <w:rsid w:val="00885537"/>
    <w:rsid w:val="008911A4"/>
    <w:rsid w:val="008932F8"/>
    <w:rsid w:val="00893389"/>
    <w:rsid w:val="0089450B"/>
    <w:rsid w:val="008A2A31"/>
    <w:rsid w:val="008B078F"/>
    <w:rsid w:val="008B15C8"/>
    <w:rsid w:val="008C21F6"/>
    <w:rsid w:val="008C3575"/>
    <w:rsid w:val="008C4C90"/>
    <w:rsid w:val="008C6C7E"/>
    <w:rsid w:val="008D3AF3"/>
    <w:rsid w:val="008E5079"/>
    <w:rsid w:val="008E77BD"/>
    <w:rsid w:val="008E787B"/>
    <w:rsid w:val="008F37A8"/>
    <w:rsid w:val="009021B7"/>
    <w:rsid w:val="00912301"/>
    <w:rsid w:val="00913D37"/>
    <w:rsid w:val="009162A8"/>
    <w:rsid w:val="0092189F"/>
    <w:rsid w:val="009262C9"/>
    <w:rsid w:val="009368DA"/>
    <w:rsid w:val="00936928"/>
    <w:rsid w:val="00954B07"/>
    <w:rsid w:val="00955CAE"/>
    <w:rsid w:val="00957C90"/>
    <w:rsid w:val="00957EA6"/>
    <w:rsid w:val="00960473"/>
    <w:rsid w:val="00964D06"/>
    <w:rsid w:val="00967D9B"/>
    <w:rsid w:val="00971091"/>
    <w:rsid w:val="00973214"/>
    <w:rsid w:val="00974BF1"/>
    <w:rsid w:val="0097598C"/>
    <w:rsid w:val="00980EBE"/>
    <w:rsid w:val="00982E92"/>
    <w:rsid w:val="00984F6A"/>
    <w:rsid w:val="00993BF6"/>
    <w:rsid w:val="00996B56"/>
    <w:rsid w:val="009974EA"/>
    <w:rsid w:val="009A15E0"/>
    <w:rsid w:val="009A1CEC"/>
    <w:rsid w:val="009B117D"/>
    <w:rsid w:val="009B52C3"/>
    <w:rsid w:val="009B7152"/>
    <w:rsid w:val="009C026A"/>
    <w:rsid w:val="009C4428"/>
    <w:rsid w:val="009C7D7E"/>
    <w:rsid w:val="009D3B6B"/>
    <w:rsid w:val="009D3FB6"/>
    <w:rsid w:val="009D7551"/>
    <w:rsid w:val="009E0653"/>
    <w:rsid w:val="009E372A"/>
    <w:rsid w:val="009E6E85"/>
    <w:rsid w:val="009E7873"/>
    <w:rsid w:val="009F0F87"/>
    <w:rsid w:val="009F15DD"/>
    <w:rsid w:val="009F2361"/>
    <w:rsid w:val="009F4BAF"/>
    <w:rsid w:val="009F4E08"/>
    <w:rsid w:val="00A004F3"/>
    <w:rsid w:val="00A02214"/>
    <w:rsid w:val="00A0736F"/>
    <w:rsid w:val="00A11DB5"/>
    <w:rsid w:val="00A201E5"/>
    <w:rsid w:val="00A20A3C"/>
    <w:rsid w:val="00A24B6C"/>
    <w:rsid w:val="00A25192"/>
    <w:rsid w:val="00A30153"/>
    <w:rsid w:val="00A319C1"/>
    <w:rsid w:val="00A32402"/>
    <w:rsid w:val="00A378FD"/>
    <w:rsid w:val="00A41BBF"/>
    <w:rsid w:val="00A434CE"/>
    <w:rsid w:val="00A448C6"/>
    <w:rsid w:val="00A468F5"/>
    <w:rsid w:val="00A47AEB"/>
    <w:rsid w:val="00A50A83"/>
    <w:rsid w:val="00A517CD"/>
    <w:rsid w:val="00A55158"/>
    <w:rsid w:val="00A56098"/>
    <w:rsid w:val="00A56B80"/>
    <w:rsid w:val="00A57EE9"/>
    <w:rsid w:val="00A6134B"/>
    <w:rsid w:val="00A62422"/>
    <w:rsid w:val="00A6291F"/>
    <w:rsid w:val="00A62DFC"/>
    <w:rsid w:val="00A646B7"/>
    <w:rsid w:val="00A64B87"/>
    <w:rsid w:val="00A668C0"/>
    <w:rsid w:val="00A70267"/>
    <w:rsid w:val="00A72030"/>
    <w:rsid w:val="00A76022"/>
    <w:rsid w:val="00A84570"/>
    <w:rsid w:val="00A92D2D"/>
    <w:rsid w:val="00A9301A"/>
    <w:rsid w:val="00A94F5B"/>
    <w:rsid w:val="00AA023B"/>
    <w:rsid w:val="00AA2EEB"/>
    <w:rsid w:val="00AA445B"/>
    <w:rsid w:val="00AA4F0A"/>
    <w:rsid w:val="00AA530C"/>
    <w:rsid w:val="00AB06D6"/>
    <w:rsid w:val="00AB139C"/>
    <w:rsid w:val="00AB45D1"/>
    <w:rsid w:val="00AB62A6"/>
    <w:rsid w:val="00AC040A"/>
    <w:rsid w:val="00AC0C4D"/>
    <w:rsid w:val="00AC215B"/>
    <w:rsid w:val="00AC22B0"/>
    <w:rsid w:val="00AC28BE"/>
    <w:rsid w:val="00AC52AB"/>
    <w:rsid w:val="00AD5BD0"/>
    <w:rsid w:val="00AD6F18"/>
    <w:rsid w:val="00AE0127"/>
    <w:rsid w:val="00AE73A0"/>
    <w:rsid w:val="00AF1680"/>
    <w:rsid w:val="00AF37D3"/>
    <w:rsid w:val="00AF3921"/>
    <w:rsid w:val="00AF4981"/>
    <w:rsid w:val="00AF55A2"/>
    <w:rsid w:val="00B01A45"/>
    <w:rsid w:val="00B024C6"/>
    <w:rsid w:val="00B06515"/>
    <w:rsid w:val="00B10B29"/>
    <w:rsid w:val="00B1119F"/>
    <w:rsid w:val="00B12CD4"/>
    <w:rsid w:val="00B22E33"/>
    <w:rsid w:val="00B23C2E"/>
    <w:rsid w:val="00B25040"/>
    <w:rsid w:val="00B3117B"/>
    <w:rsid w:val="00B33DAF"/>
    <w:rsid w:val="00B35EC3"/>
    <w:rsid w:val="00B418A6"/>
    <w:rsid w:val="00B43E51"/>
    <w:rsid w:val="00B4629C"/>
    <w:rsid w:val="00B5180B"/>
    <w:rsid w:val="00B53ACE"/>
    <w:rsid w:val="00B57479"/>
    <w:rsid w:val="00B622B9"/>
    <w:rsid w:val="00B63E7F"/>
    <w:rsid w:val="00B64C2B"/>
    <w:rsid w:val="00B652D7"/>
    <w:rsid w:val="00B6722D"/>
    <w:rsid w:val="00B73AE0"/>
    <w:rsid w:val="00B763CE"/>
    <w:rsid w:val="00B76F9F"/>
    <w:rsid w:val="00B810B9"/>
    <w:rsid w:val="00B81B9F"/>
    <w:rsid w:val="00B83017"/>
    <w:rsid w:val="00B8506F"/>
    <w:rsid w:val="00BA0491"/>
    <w:rsid w:val="00BA77E0"/>
    <w:rsid w:val="00BB19BC"/>
    <w:rsid w:val="00BB49BC"/>
    <w:rsid w:val="00BB6445"/>
    <w:rsid w:val="00BB76D0"/>
    <w:rsid w:val="00BB786E"/>
    <w:rsid w:val="00BC6327"/>
    <w:rsid w:val="00BD6DA9"/>
    <w:rsid w:val="00BE2240"/>
    <w:rsid w:val="00C0030C"/>
    <w:rsid w:val="00C018FE"/>
    <w:rsid w:val="00C01C8D"/>
    <w:rsid w:val="00C045C1"/>
    <w:rsid w:val="00C053E9"/>
    <w:rsid w:val="00C11CCD"/>
    <w:rsid w:val="00C22AA3"/>
    <w:rsid w:val="00C25032"/>
    <w:rsid w:val="00C34530"/>
    <w:rsid w:val="00C3772A"/>
    <w:rsid w:val="00C513ED"/>
    <w:rsid w:val="00C5177C"/>
    <w:rsid w:val="00C546E2"/>
    <w:rsid w:val="00C5720E"/>
    <w:rsid w:val="00C57785"/>
    <w:rsid w:val="00C6346E"/>
    <w:rsid w:val="00C64204"/>
    <w:rsid w:val="00C643EB"/>
    <w:rsid w:val="00C738B8"/>
    <w:rsid w:val="00C762CE"/>
    <w:rsid w:val="00C76F17"/>
    <w:rsid w:val="00C81238"/>
    <w:rsid w:val="00C814D6"/>
    <w:rsid w:val="00C84F7C"/>
    <w:rsid w:val="00C8775A"/>
    <w:rsid w:val="00C91EA4"/>
    <w:rsid w:val="00C9471A"/>
    <w:rsid w:val="00C95B99"/>
    <w:rsid w:val="00C96908"/>
    <w:rsid w:val="00CA0A0A"/>
    <w:rsid w:val="00CA5703"/>
    <w:rsid w:val="00CA5A41"/>
    <w:rsid w:val="00CA7209"/>
    <w:rsid w:val="00CB1007"/>
    <w:rsid w:val="00CB4F24"/>
    <w:rsid w:val="00CC450D"/>
    <w:rsid w:val="00CC698D"/>
    <w:rsid w:val="00CC7441"/>
    <w:rsid w:val="00CD2446"/>
    <w:rsid w:val="00CD39E5"/>
    <w:rsid w:val="00CD4545"/>
    <w:rsid w:val="00CE3FBE"/>
    <w:rsid w:val="00CE697A"/>
    <w:rsid w:val="00CE6EB4"/>
    <w:rsid w:val="00CF4519"/>
    <w:rsid w:val="00CF6D41"/>
    <w:rsid w:val="00CF784E"/>
    <w:rsid w:val="00D02487"/>
    <w:rsid w:val="00D028C3"/>
    <w:rsid w:val="00D02CD4"/>
    <w:rsid w:val="00D03407"/>
    <w:rsid w:val="00D07772"/>
    <w:rsid w:val="00D07E09"/>
    <w:rsid w:val="00D13A36"/>
    <w:rsid w:val="00D13FB2"/>
    <w:rsid w:val="00D1768C"/>
    <w:rsid w:val="00D23B6E"/>
    <w:rsid w:val="00D23E2D"/>
    <w:rsid w:val="00D23ECE"/>
    <w:rsid w:val="00D25207"/>
    <w:rsid w:val="00D277C1"/>
    <w:rsid w:val="00D30802"/>
    <w:rsid w:val="00D318DC"/>
    <w:rsid w:val="00D3393C"/>
    <w:rsid w:val="00D33E03"/>
    <w:rsid w:val="00D3705A"/>
    <w:rsid w:val="00D410B7"/>
    <w:rsid w:val="00D60ECD"/>
    <w:rsid w:val="00D61618"/>
    <w:rsid w:val="00D706FB"/>
    <w:rsid w:val="00D71487"/>
    <w:rsid w:val="00D714EB"/>
    <w:rsid w:val="00D71BDD"/>
    <w:rsid w:val="00D7297B"/>
    <w:rsid w:val="00D7675B"/>
    <w:rsid w:val="00D77D9A"/>
    <w:rsid w:val="00D85F07"/>
    <w:rsid w:val="00D8610E"/>
    <w:rsid w:val="00D95BB0"/>
    <w:rsid w:val="00DA3B87"/>
    <w:rsid w:val="00DB180F"/>
    <w:rsid w:val="00DC6965"/>
    <w:rsid w:val="00DC7843"/>
    <w:rsid w:val="00DC7EB1"/>
    <w:rsid w:val="00DD1780"/>
    <w:rsid w:val="00DD1BA5"/>
    <w:rsid w:val="00DD3B25"/>
    <w:rsid w:val="00DD4461"/>
    <w:rsid w:val="00DD7C6B"/>
    <w:rsid w:val="00DE00C5"/>
    <w:rsid w:val="00DE3E11"/>
    <w:rsid w:val="00DF049D"/>
    <w:rsid w:val="00DF2404"/>
    <w:rsid w:val="00DF3E69"/>
    <w:rsid w:val="00DF6A42"/>
    <w:rsid w:val="00DF7EC7"/>
    <w:rsid w:val="00E01A25"/>
    <w:rsid w:val="00E1134A"/>
    <w:rsid w:val="00E201B5"/>
    <w:rsid w:val="00E22E11"/>
    <w:rsid w:val="00E2405F"/>
    <w:rsid w:val="00E254E8"/>
    <w:rsid w:val="00E31205"/>
    <w:rsid w:val="00E3174C"/>
    <w:rsid w:val="00E35408"/>
    <w:rsid w:val="00E3660E"/>
    <w:rsid w:val="00E36DB3"/>
    <w:rsid w:val="00E37DBF"/>
    <w:rsid w:val="00E4144F"/>
    <w:rsid w:val="00E44CB4"/>
    <w:rsid w:val="00E452E5"/>
    <w:rsid w:val="00E523FE"/>
    <w:rsid w:val="00E56FA0"/>
    <w:rsid w:val="00E636B9"/>
    <w:rsid w:val="00E64317"/>
    <w:rsid w:val="00E66789"/>
    <w:rsid w:val="00E679A7"/>
    <w:rsid w:val="00E67A0B"/>
    <w:rsid w:val="00E70748"/>
    <w:rsid w:val="00E7088B"/>
    <w:rsid w:val="00E70AE5"/>
    <w:rsid w:val="00E73590"/>
    <w:rsid w:val="00E735D5"/>
    <w:rsid w:val="00E74124"/>
    <w:rsid w:val="00E74150"/>
    <w:rsid w:val="00E74427"/>
    <w:rsid w:val="00E768DE"/>
    <w:rsid w:val="00E87C57"/>
    <w:rsid w:val="00E90647"/>
    <w:rsid w:val="00E91C8B"/>
    <w:rsid w:val="00E9499B"/>
    <w:rsid w:val="00E95477"/>
    <w:rsid w:val="00EA244C"/>
    <w:rsid w:val="00EA4192"/>
    <w:rsid w:val="00EA4A77"/>
    <w:rsid w:val="00EB45DB"/>
    <w:rsid w:val="00EB4EE6"/>
    <w:rsid w:val="00EB7BCF"/>
    <w:rsid w:val="00EC130A"/>
    <w:rsid w:val="00EC59D6"/>
    <w:rsid w:val="00EC7363"/>
    <w:rsid w:val="00EC7BC5"/>
    <w:rsid w:val="00ED00ED"/>
    <w:rsid w:val="00ED49B5"/>
    <w:rsid w:val="00ED642C"/>
    <w:rsid w:val="00EE01EB"/>
    <w:rsid w:val="00EE3261"/>
    <w:rsid w:val="00EE4723"/>
    <w:rsid w:val="00EE67D2"/>
    <w:rsid w:val="00EE72B0"/>
    <w:rsid w:val="00EF32CE"/>
    <w:rsid w:val="00F00AC0"/>
    <w:rsid w:val="00F01858"/>
    <w:rsid w:val="00F036DB"/>
    <w:rsid w:val="00F06ADC"/>
    <w:rsid w:val="00F06B19"/>
    <w:rsid w:val="00F07348"/>
    <w:rsid w:val="00F11146"/>
    <w:rsid w:val="00F34D89"/>
    <w:rsid w:val="00F471DB"/>
    <w:rsid w:val="00F51081"/>
    <w:rsid w:val="00F511A4"/>
    <w:rsid w:val="00F52309"/>
    <w:rsid w:val="00F52919"/>
    <w:rsid w:val="00F5316F"/>
    <w:rsid w:val="00F53B05"/>
    <w:rsid w:val="00F5478E"/>
    <w:rsid w:val="00F54EF8"/>
    <w:rsid w:val="00F564BA"/>
    <w:rsid w:val="00F60860"/>
    <w:rsid w:val="00F63803"/>
    <w:rsid w:val="00F63BE3"/>
    <w:rsid w:val="00F645C2"/>
    <w:rsid w:val="00F669DF"/>
    <w:rsid w:val="00F758D1"/>
    <w:rsid w:val="00F775C4"/>
    <w:rsid w:val="00F80E70"/>
    <w:rsid w:val="00F81B00"/>
    <w:rsid w:val="00F82440"/>
    <w:rsid w:val="00F831F9"/>
    <w:rsid w:val="00F8670C"/>
    <w:rsid w:val="00F93881"/>
    <w:rsid w:val="00F94F8C"/>
    <w:rsid w:val="00F95321"/>
    <w:rsid w:val="00F95CE7"/>
    <w:rsid w:val="00F97406"/>
    <w:rsid w:val="00F97AC7"/>
    <w:rsid w:val="00FA17E2"/>
    <w:rsid w:val="00FA4851"/>
    <w:rsid w:val="00FB00F2"/>
    <w:rsid w:val="00FB0509"/>
    <w:rsid w:val="00FB3BC1"/>
    <w:rsid w:val="00FB56C8"/>
    <w:rsid w:val="00FB6884"/>
    <w:rsid w:val="00FC0091"/>
    <w:rsid w:val="00FC166C"/>
    <w:rsid w:val="00FC26C5"/>
    <w:rsid w:val="00FC6A49"/>
    <w:rsid w:val="00FD1168"/>
    <w:rsid w:val="00FD1B43"/>
    <w:rsid w:val="00FD6A98"/>
    <w:rsid w:val="00FE1646"/>
    <w:rsid w:val="00FF6A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A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765"/>
    <w:rPr>
      <w:sz w:val="20"/>
    </w:rPr>
  </w:style>
  <w:style w:type="paragraph" w:styleId="Heading1">
    <w:name w:val="heading 1"/>
    <w:basedOn w:val="Normal"/>
    <w:next w:val="Normal"/>
    <w:link w:val="Heading1Char"/>
    <w:uiPriority w:val="9"/>
    <w:qFormat/>
    <w:rsid w:val="00675765"/>
    <w:pPr>
      <w:keepNext/>
      <w:keepLines/>
      <w:spacing w:before="240" w:after="120"/>
      <w:outlineLvl w:val="0"/>
    </w:pPr>
    <w:rPr>
      <w:rFonts w:asciiTheme="majorHAnsi" w:eastAsiaTheme="majorEastAsia" w:hAnsiTheme="majorHAnsi" w:cstheme="majorBidi"/>
      <w:b/>
      <w:bCs/>
      <w:color w:val="345A8A" w:themeColor="accent1" w:themeShade="B5"/>
      <w:sz w:val="24"/>
      <w:szCs w:val="32"/>
    </w:rPr>
  </w:style>
  <w:style w:type="paragraph" w:styleId="Heading2">
    <w:name w:val="heading 2"/>
    <w:basedOn w:val="Normal"/>
    <w:next w:val="Normal"/>
    <w:link w:val="Heading2Char"/>
    <w:uiPriority w:val="9"/>
    <w:unhideWhenUsed/>
    <w:qFormat/>
    <w:rsid w:val="00230B96"/>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51FDE"/>
    <w:rPr>
      <w:rFonts w:ascii="Courier" w:hAnsi="Courier"/>
      <w:sz w:val="21"/>
      <w:szCs w:val="21"/>
    </w:rPr>
  </w:style>
  <w:style w:type="character" w:customStyle="1" w:styleId="PlainTextChar">
    <w:name w:val="Plain Text Char"/>
    <w:basedOn w:val="DefaultParagraphFont"/>
    <w:link w:val="PlainText"/>
    <w:uiPriority w:val="99"/>
    <w:rsid w:val="00D51FDE"/>
    <w:rPr>
      <w:rFonts w:ascii="Courier" w:hAnsi="Courier"/>
      <w:sz w:val="21"/>
      <w:szCs w:val="21"/>
    </w:rPr>
  </w:style>
  <w:style w:type="paragraph" w:styleId="Title">
    <w:name w:val="Title"/>
    <w:basedOn w:val="Normal"/>
    <w:next w:val="Normal"/>
    <w:link w:val="TitleChar"/>
    <w:uiPriority w:val="10"/>
    <w:qFormat/>
    <w:rsid w:val="00230B9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0B9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75765"/>
    <w:rPr>
      <w:rFonts w:asciiTheme="majorHAnsi" w:eastAsiaTheme="majorEastAsia" w:hAnsiTheme="majorHAnsi" w:cstheme="majorBidi"/>
      <w:b/>
      <w:bCs/>
      <w:color w:val="345A8A" w:themeColor="accent1" w:themeShade="B5"/>
      <w:szCs w:val="32"/>
    </w:rPr>
  </w:style>
  <w:style w:type="paragraph" w:customStyle="1" w:styleId="LaTeXcode">
    <w:name w:val="LaTeX code"/>
    <w:basedOn w:val="Normal"/>
    <w:qFormat/>
    <w:rsid w:val="00E4144F"/>
    <w:rPr>
      <w:color w:val="BFBFBF" w:themeColor="background1" w:themeShade="BF"/>
      <w:sz w:val="16"/>
    </w:rPr>
  </w:style>
  <w:style w:type="character" w:customStyle="1" w:styleId="Heading2Char">
    <w:name w:val="Heading 2 Char"/>
    <w:basedOn w:val="DefaultParagraphFont"/>
    <w:link w:val="Heading2"/>
    <w:uiPriority w:val="9"/>
    <w:rsid w:val="00230B96"/>
    <w:rPr>
      <w:rFonts w:asciiTheme="majorHAnsi" w:eastAsiaTheme="majorEastAsia" w:hAnsiTheme="majorHAnsi" w:cstheme="majorBidi"/>
      <w:b/>
      <w:bCs/>
      <w:color w:val="4F81BD" w:themeColor="accent1"/>
      <w:sz w:val="22"/>
      <w:szCs w:val="26"/>
    </w:rPr>
  </w:style>
  <w:style w:type="paragraph" w:customStyle="1" w:styleId="LaTeXFigure">
    <w:name w:val="LaTeX Figure"/>
    <w:basedOn w:val="Normal"/>
    <w:qFormat/>
    <w:rsid w:val="00E3174C"/>
    <w:rPr>
      <w:color w:val="D99594" w:themeColor="accent2" w:themeTint="99"/>
      <w:sz w:val="18"/>
    </w:rPr>
  </w:style>
  <w:style w:type="paragraph" w:styleId="BalloonText">
    <w:name w:val="Balloon Text"/>
    <w:basedOn w:val="Normal"/>
    <w:link w:val="BalloonTextChar"/>
    <w:uiPriority w:val="99"/>
    <w:semiHidden/>
    <w:unhideWhenUsed/>
    <w:rsid w:val="00015A1B"/>
    <w:rPr>
      <w:rFonts w:ascii="Lucida Grande" w:hAnsi="Lucida Grande"/>
      <w:sz w:val="18"/>
      <w:szCs w:val="18"/>
    </w:rPr>
  </w:style>
  <w:style w:type="character" w:customStyle="1" w:styleId="BalloonTextChar">
    <w:name w:val="Balloon Text Char"/>
    <w:basedOn w:val="DefaultParagraphFont"/>
    <w:link w:val="BalloonText"/>
    <w:uiPriority w:val="99"/>
    <w:semiHidden/>
    <w:rsid w:val="00015A1B"/>
    <w:rPr>
      <w:rFonts w:ascii="Lucida Grande" w:hAnsi="Lucida Grande"/>
      <w:sz w:val="18"/>
      <w:szCs w:val="18"/>
    </w:rPr>
  </w:style>
  <w:style w:type="character" w:styleId="CommentReference">
    <w:name w:val="annotation reference"/>
    <w:basedOn w:val="DefaultParagraphFont"/>
    <w:uiPriority w:val="99"/>
    <w:semiHidden/>
    <w:unhideWhenUsed/>
    <w:rsid w:val="00015A1B"/>
    <w:rPr>
      <w:sz w:val="18"/>
      <w:szCs w:val="18"/>
    </w:rPr>
  </w:style>
  <w:style w:type="paragraph" w:styleId="CommentText">
    <w:name w:val="annotation text"/>
    <w:basedOn w:val="Normal"/>
    <w:link w:val="CommentTextChar"/>
    <w:uiPriority w:val="99"/>
    <w:unhideWhenUsed/>
    <w:rsid w:val="00015A1B"/>
    <w:rPr>
      <w:sz w:val="24"/>
    </w:rPr>
  </w:style>
  <w:style w:type="character" w:customStyle="1" w:styleId="CommentTextChar">
    <w:name w:val="Comment Text Char"/>
    <w:basedOn w:val="DefaultParagraphFont"/>
    <w:link w:val="CommentText"/>
    <w:uiPriority w:val="99"/>
    <w:rsid w:val="00015A1B"/>
  </w:style>
  <w:style w:type="paragraph" w:styleId="CommentSubject">
    <w:name w:val="annotation subject"/>
    <w:basedOn w:val="CommentText"/>
    <w:next w:val="CommentText"/>
    <w:link w:val="CommentSubjectChar"/>
    <w:uiPriority w:val="99"/>
    <w:semiHidden/>
    <w:unhideWhenUsed/>
    <w:rsid w:val="00015A1B"/>
    <w:rPr>
      <w:b/>
      <w:bCs/>
      <w:sz w:val="20"/>
      <w:szCs w:val="20"/>
    </w:rPr>
  </w:style>
  <w:style w:type="character" w:customStyle="1" w:styleId="CommentSubjectChar">
    <w:name w:val="Comment Subject Char"/>
    <w:basedOn w:val="CommentTextChar"/>
    <w:link w:val="CommentSubject"/>
    <w:uiPriority w:val="99"/>
    <w:semiHidden/>
    <w:rsid w:val="00015A1B"/>
    <w:rPr>
      <w:b/>
      <w:bCs/>
      <w:sz w:val="20"/>
      <w:szCs w:val="20"/>
    </w:rPr>
  </w:style>
  <w:style w:type="paragraph" w:styleId="Revision">
    <w:name w:val="Revision"/>
    <w:hidden/>
    <w:uiPriority w:val="99"/>
    <w:semiHidden/>
    <w:rsid w:val="000E4B99"/>
    <w:rPr>
      <w:sz w:val="22"/>
    </w:rPr>
  </w:style>
  <w:style w:type="paragraph" w:styleId="EndnoteText">
    <w:name w:val="endnote text"/>
    <w:basedOn w:val="Normal"/>
    <w:link w:val="EndnoteTextChar"/>
    <w:uiPriority w:val="99"/>
    <w:unhideWhenUsed/>
    <w:rsid w:val="00967D9B"/>
    <w:rPr>
      <w:sz w:val="24"/>
    </w:rPr>
  </w:style>
  <w:style w:type="character" w:customStyle="1" w:styleId="EndnoteTextChar">
    <w:name w:val="Endnote Text Char"/>
    <w:basedOn w:val="DefaultParagraphFont"/>
    <w:link w:val="EndnoteText"/>
    <w:uiPriority w:val="99"/>
    <w:rsid w:val="00967D9B"/>
  </w:style>
  <w:style w:type="character" w:styleId="EndnoteReference">
    <w:name w:val="endnote reference"/>
    <w:basedOn w:val="DefaultParagraphFont"/>
    <w:uiPriority w:val="99"/>
    <w:unhideWhenUsed/>
    <w:rsid w:val="00967D9B"/>
    <w:rPr>
      <w:vertAlign w:val="superscript"/>
    </w:rPr>
  </w:style>
  <w:style w:type="character" w:styleId="Hyperlink">
    <w:name w:val="Hyperlink"/>
    <w:basedOn w:val="DefaultParagraphFont"/>
    <w:uiPriority w:val="99"/>
    <w:unhideWhenUsed/>
    <w:rsid w:val="001309E6"/>
    <w:rPr>
      <w:color w:val="0000FF" w:themeColor="hyperlink"/>
      <w:u w:val="single"/>
    </w:rPr>
  </w:style>
  <w:style w:type="character" w:styleId="FollowedHyperlink">
    <w:name w:val="FollowedHyperlink"/>
    <w:basedOn w:val="DefaultParagraphFont"/>
    <w:uiPriority w:val="99"/>
    <w:semiHidden/>
    <w:unhideWhenUsed/>
    <w:rsid w:val="00B8506F"/>
    <w:rPr>
      <w:color w:val="800080" w:themeColor="followedHyperlink"/>
      <w:u w:val="single"/>
    </w:rPr>
  </w:style>
  <w:style w:type="paragraph" w:styleId="NormalWeb">
    <w:name w:val="Normal (Web)"/>
    <w:basedOn w:val="Normal"/>
    <w:uiPriority w:val="99"/>
    <w:unhideWhenUsed/>
    <w:rsid w:val="00711203"/>
    <w:pPr>
      <w:spacing w:before="100" w:beforeAutospacing="1" w:after="100" w:afterAutospacing="1"/>
    </w:pPr>
    <w:rPr>
      <w:rFonts w:ascii="Times" w:hAnsi="Times" w:cs="Times New Roman"/>
      <w:szCs w:val="20"/>
    </w:rPr>
  </w:style>
  <w:style w:type="paragraph" w:styleId="Header">
    <w:name w:val="header"/>
    <w:basedOn w:val="Normal"/>
    <w:link w:val="HeaderChar"/>
    <w:uiPriority w:val="99"/>
    <w:unhideWhenUsed/>
    <w:rsid w:val="00BE2240"/>
    <w:pPr>
      <w:tabs>
        <w:tab w:val="center" w:pos="4320"/>
        <w:tab w:val="right" w:pos="8640"/>
      </w:tabs>
    </w:pPr>
  </w:style>
  <w:style w:type="character" w:customStyle="1" w:styleId="HeaderChar">
    <w:name w:val="Header Char"/>
    <w:basedOn w:val="DefaultParagraphFont"/>
    <w:link w:val="Header"/>
    <w:uiPriority w:val="99"/>
    <w:rsid w:val="00BE2240"/>
    <w:rPr>
      <w:sz w:val="20"/>
    </w:rPr>
  </w:style>
  <w:style w:type="paragraph" w:styleId="Footer">
    <w:name w:val="footer"/>
    <w:basedOn w:val="Normal"/>
    <w:link w:val="FooterChar"/>
    <w:uiPriority w:val="99"/>
    <w:unhideWhenUsed/>
    <w:rsid w:val="00BE2240"/>
    <w:pPr>
      <w:tabs>
        <w:tab w:val="center" w:pos="4320"/>
        <w:tab w:val="right" w:pos="8640"/>
      </w:tabs>
    </w:pPr>
  </w:style>
  <w:style w:type="character" w:customStyle="1" w:styleId="FooterChar">
    <w:name w:val="Footer Char"/>
    <w:basedOn w:val="DefaultParagraphFont"/>
    <w:link w:val="Footer"/>
    <w:uiPriority w:val="99"/>
    <w:rsid w:val="00BE224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94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github.com/atlab/co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DE30C-CEBF-3E41-B5C8-E7BEDC23A9F9}">
  <ds:schemaRefs>
    <ds:schemaRef ds:uri="http://schemas.openxmlformats.org/officeDocument/2006/bibliography"/>
  </ds:schemaRefs>
</ds:datastoreItem>
</file>

<file path=customXml/itemProps2.xml><?xml version="1.0" encoding="utf-8"?>
<ds:datastoreItem xmlns:ds="http://schemas.openxmlformats.org/officeDocument/2006/customXml" ds:itemID="{78420842-6D95-B447-9FA3-4CE46B98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21</Pages>
  <Words>11283</Words>
  <Characters>64316</Characters>
  <Application>Microsoft Macintosh Word</Application>
  <DocSecurity>0</DocSecurity>
  <Lines>535</Lines>
  <Paragraphs>150</Paragraphs>
  <ScaleCrop>false</ScaleCrop>
  <Company>Baylor College of Medicine</Company>
  <LinksUpToDate>false</LinksUpToDate>
  <CharactersWithSpaces>75449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Yatsenko</dc:creator>
  <cp:keywords/>
  <dc:description/>
  <cp:lastModifiedBy>Dimitri Yatsenko</cp:lastModifiedBy>
  <cp:revision>54</cp:revision>
  <dcterms:created xsi:type="dcterms:W3CDTF">2014-01-07T17:37:00Z</dcterms:created>
  <dcterms:modified xsi:type="dcterms:W3CDTF">2014-01-09T17:01:00Z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